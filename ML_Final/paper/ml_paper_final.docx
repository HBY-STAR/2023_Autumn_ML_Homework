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mc:AlternateContent>
          <mc:Choice Requires="wps">
            <w:drawing>
              <wp:anchor distT="0" distB="0" distL="114300" distR="114300" simplePos="0" relativeHeight="251665408" behindDoc="0" locked="0" layoutInCell="1" allowOverlap="1">
                <wp:simplePos x="0" y="0"/>
                <wp:positionH relativeFrom="column">
                  <wp:posOffset>-1006475</wp:posOffset>
                </wp:positionH>
                <wp:positionV relativeFrom="paragraph">
                  <wp:posOffset>50800</wp:posOffset>
                </wp:positionV>
                <wp:extent cx="457200" cy="78740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457200" cy="7874000"/>
                        </a:xfrm>
                        <a:prstGeom prst="rect">
                          <a:avLst/>
                        </a:prstGeom>
                        <a:noFill/>
                        <a:ln w="9525">
                          <a:noFill/>
                        </a:ln>
                        <a:effectLst/>
                      </wps:spPr>
                      <wps:txbx>
                        <w:txbxContent>
                          <w:p>
                            <w:pPr>
                              <w:jc w:val="center"/>
                            </w:pPr>
                            <w:r>
                              <w:rPr>
                                <w:rFonts w:hint="eastAsia"/>
                              </w:rPr>
                              <w:t>（ 装 订 线 内 不 要 答 题 ）</w:t>
                            </w:r>
                          </w:p>
                        </w:txbxContent>
                      </wps:txbx>
                      <wps:bodyPr vert="eaVert" wrap="square" upright="1"/>
                    </wps:wsp>
                  </a:graphicData>
                </a:graphic>
              </wp:anchor>
            </w:drawing>
          </mc:Choice>
          <mc:Fallback>
            <w:pict>
              <v:shape id="_x0000_s1026" o:spid="_x0000_s1026" o:spt="202" type="#_x0000_t202" style="position:absolute;left:0pt;margin-left:-79.25pt;margin-top:4pt;height:620pt;width:36pt;z-index:251665408;mso-width-relative:page;mso-height-relative:page;" filled="f" stroked="f" coordsize="21600,21600" o:gfxdata="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Q+YixtoAAAALAQAADwAAAAAAAAABACAAAAAiAAAA&#10;ZHJzL2Rvd25yZXYueG1sUEsBAhQAFAAAAAgAh07iQCA4OCvMAQAAgQMAAA4AAAAAAAAAAQAgAAAA&#10;KQEAAGRycy9lMm9Eb2MueG1sUEsFBgAAAAAGAAYAWQEAAGcFAAAAAA==&#10;">
                <v:fill on="f" focussize="0,0"/>
                <v:stroke on="f"/>
                <v:imagedata o:title=""/>
                <o:lock v:ext="edit" aspectratio="f"/>
                <v:textbox style="layout-flow:vertical-ideographic;">
                  <w:txbxContent>
                    <w:p>
                      <w:pPr>
                        <w:jc w:val="center"/>
                      </w:pPr>
                      <w:r>
                        <w:rPr>
                          <w:rFonts w:hint="eastAsia"/>
                        </w:rPr>
                        <w:t>（ 装 订 线 内 不 要 答 题 ）</w:t>
                      </w:r>
                    </w:p>
                  </w:txbxContent>
                </v:textbox>
              </v:shape>
            </w:pict>
          </mc:Fallback>
        </mc:AlternateContent>
      </w:r>
    </w:p>
    <w:p>
      <w:pPr>
        <w:jc w:val="center"/>
        <w:rPr>
          <w:b/>
          <w:bCs/>
          <w:sz w:val="28"/>
          <w:szCs w:val="36"/>
        </w:rPr>
      </w:pPr>
      <w:r>
        <w:rPr>
          <w:rFonts w:hint="eastAsia"/>
          <w:b/>
          <w:bCs/>
          <w:sz w:val="28"/>
          <w:szCs w:val="36"/>
        </w:rPr>
        <w:t>复旦大学</w:t>
      </w:r>
      <w:ins w:id="0" w:author="PC" w:date="2023-12-08T18:50:00Z">
        <w:r>
          <w:rPr>
            <w:rFonts w:hint="eastAsia"/>
            <w:b/>
            <w:bCs/>
            <w:color w:val="000000" w:themeColor="text1"/>
            <w:sz w:val="28"/>
            <w:szCs w:val="36"/>
            <w14:textFill>
              <w14:solidFill>
                <w14:schemeClr w14:val="tx1"/>
              </w14:solidFill>
            </w14:textFill>
          </w:rPr>
          <w:t xml:space="preserve"> 软件学院 </w:t>
        </w:r>
      </w:ins>
      <w:r>
        <w:rPr>
          <w:rFonts w:hint="eastAsia"/>
          <w:b/>
          <w:bCs/>
          <w:color w:val="000000" w:themeColor="text1"/>
          <w:sz w:val="28"/>
          <w:szCs w:val="36"/>
          <w14:textFill>
            <w14:solidFill>
              <w14:schemeClr w14:val="tx1"/>
            </w14:solidFill>
          </w14:textFill>
        </w:rPr>
        <w:t>院</w:t>
      </w:r>
      <w:r>
        <w:rPr>
          <w:rFonts w:hint="eastAsia"/>
          <w:b/>
          <w:bCs/>
          <w:sz w:val="28"/>
          <w:szCs w:val="36"/>
        </w:rPr>
        <w:t>系</w:t>
      </w:r>
    </w:p>
    <w:p>
      <w:pPr>
        <w:jc w:val="center"/>
        <w:rPr>
          <w:b/>
          <w:bCs/>
          <w:sz w:val="28"/>
          <w:szCs w:val="36"/>
        </w:rPr>
      </w:pPr>
      <w:ins w:id="1" w:author="PC" w:date="2023-12-08T18:50:00Z">
        <w:r>
          <w:rPr>
            <w:rFonts w:hint="eastAsia"/>
            <w:b/>
            <w:bCs/>
            <w:sz w:val="28"/>
            <w:szCs w:val="36"/>
          </w:rPr>
          <w:t>2</w:t>
        </w:r>
      </w:ins>
      <w:r>
        <w:rPr>
          <w:rFonts w:hint="eastAsia"/>
          <w:b/>
          <w:bCs/>
          <w:color w:val="FF0000"/>
          <w:sz w:val="28"/>
          <w:szCs w:val="36"/>
          <w:u w:val="single"/>
          <w:lang w:val="en-US" w:eastAsia="zh-CN"/>
        </w:rPr>
        <w:t>0</w:t>
      </w:r>
      <w:ins w:id="2" w:author="PC" w:date="2023-12-08T18:50:00Z">
        <w:r>
          <w:rPr>
            <w:rFonts w:hint="eastAsia"/>
            <w:b/>
            <w:bCs/>
            <w:sz w:val="28"/>
            <w:szCs w:val="36"/>
          </w:rPr>
          <w:t>23</w:t>
        </w:r>
      </w:ins>
      <w:r>
        <w:rPr>
          <w:rFonts w:hint="eastAsia"/>
          <w:b/>
          <w:bCs/>
          <w:sz w:val="28"/>
          <w:szCs w:val="36"/>
        </w:rPr>
        <w:t>~</w:t>
      </w:r>
      <w:ins w:id="3" w:author="PC" w:date="2023-12-08T18:50:00Z">
        <w:r>
          <w:rPr>
            <w:rFonts w:hint="eastAsia"/>
            <w:b/>
            <w:bCs/>
            <w:sz w:val="28"/>
            <w:szCs w:val="36"/>
          </w:rPr>
          <w:t>2024</w:t>
        </w:r>
      </w:ins>
      <w:r>
        <w:rPr>
          <w:rFonts w:hint="eastAsia"/>
          <w:b/>
          <w:bCs/>
          <w:sz w:val="28"/>
          <w:szCs w:val="36"/>
        </w:rPr>
        <w:t>学年第</w:t>
      </w:r>
      <w:ins w:id="4" w:author="PC" w:date="2023-12-08T18:50:00Z">
        <w:r>
          <w:rPr>
            <w:rFonts w:hint="eastAsia"/>
            <w:b/>
            <w:bCs/>
            <w:sz w:val="28"/>
            <w:szCs w:val="36"/>
          </w:rPr>
          <w:t>1</w:t>
        </w:r>
      </w:ins>
      <w:r>
        <w:rPr>
          <w:rFonts w:hint="eastAsia"/>
          <w:b/>
          <w:bCs/>
          <w:sz w:val="28"/>
          <w:szCs w:val="36"/>
        </w:rPr>
        <w:t>学期期末考试试卷</w:t>
      </w:r>
    </w:p>
    <w:p>
      <w:pPr>
        <w:ind w:firstLine="1681" w:firstLineChars="600"/>
        <w:rPr>
          <w:b/>
          <w:bCs/>
          <w:sz w:val="28"/>
          <w:szCs w:val="36"/>
        </w:rPr>
      </w:pPr>
      <w:r>
        <w:rPr>
          <w:b/>
          <w:bCs/>
          <w:sz w:val="28"/>
        </w:rPr>
        <mc:AlternateContent>
          <mc:Choice Requires="wps">
            <w:drawing>
              <wp:anchor distT="0" distB="0" distL="114300" distR="114300" simplePos="0" relativeHeight="251666432" behindDoc="0" locked="0" layoutInCell="1" allowOverlap="1">
                <wp:simplePos x="0" y="0"/>
                <wp:positionH relativeFrom="column">
                  <wp:posOffset>2491740</wp:posOffset>
                </wp:positionH>
                <wp:positionV relativeFrom="paragraph">
                  <wp:posOffset>111760</wp:posOffset>
                </wp:positionV>
                <wp:extent cx="130175" cy="140970"/>
                <wp:effectExtent l="6350" t="6350" r="15875" b="20320"/>
                <wp:wrapNone/>
                <wp:docPr id="19" name="矩形 19"/>
                <wp:cNvGraphicFramePr/>
                <a:graphic xmlns:a="http://schemas.openxmlformats.org/drawingml/2006/main">
                  <a:graphicData uri="http://schemas.microsoft.com/office/word/2010/wordprocessingShape">
                    <wps:wsp>
                      <wps:cNvSpPr/>
                      <wps:spPr>
                        <a:xfrm>
                          <a:off x="0" y="0"/>
                          <a:ext cx="130175" cy="140970"/>
                        </a:xfrm>
                        <a:prstGeom prst="rect">
                          <a:avLst/>
                        </a:prstGeom>
                        <a:solidFill>
                          <a:srgbClr val="FFFFFF"/>
                        </a:solidFill>
                        <a:ln w="12700" cap="flat" cmpd="sng" algn="ctr">
                          <a:solidFill>
                            <a:srgbClr val="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6.2pt;margin-top:8.8pt;height:11.1pt;width:10.25pt;z-index:251666432;v-text-anchor:middle;mso-width-relative:page;mso-height-relative:page;" fillcolor="#FFFFFF" filled="t" stroked="t" coordsize="21600,21600" o:gfxdata="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Pudqv7WAAAACQEAAA8AAAAAAAAAAQAgAAAAIgAAAGRycy9k&#10;b3ducmV2LnhtbFBLAQIUABQAAAAIAIdO4kAwWpPMdgIAAAMFAAAOAAAAAAAAAAEAIAAAACUBAABk&#10;cnMvZTJvRG9jLnhtbFBLBQYAAAAABgAGAFkBAAANBgAAAAA=&#10;">
                <v:fill on="t" focussize="0,0"/>
                <v:stroke weight="1pt" color="#000000" miterlimit="8" joinstyle="miter"/>
                <v:imagedata o:title=""/>
                <o:lock v:ext="edit" aspectratio="f"/>
              </v:rect>
            </w:pict>
          </mc:Fallback>
        </mc:AlternateContent>
      </w:r>
      <w:r>
        <w:rPr>
          <w:b/>
          <w:bCs/>
          <w:sz w:val="28"/>
        </w:rPr>
        <mc:AlternateContent>
          <mc:Choice Requires="wps">
            <w:drawing>
              <wp:anchor distT="0" distB="0" distL="114300" distR="114300" simplePos="0" relativeHeight="251664384" behindDoc="0" locked="0" layoutInCell="1" allowOverlap="1">
                <wp:simplePos x="0" y="0"/>
                <wp:positionH relativeFrom="column">
                  <wp:posOffset>1831340</wp:posOffset>
                </wp:positionH>
                <wp:positionV relativeFrom="paragraph">
                  <wp:posOffset>111760</wp:posOffset>
                </wp:positionV>
                <wp:extent cx="130175" cy="140970"/>
                <wp:effectExtent l="6350" t="6350" r="15875" b="20320"/>
                <wp:wrapNone/>
                <wp:docPr id="4" name="矩形 4"/>
                <wp:cNvGraphicFramePr/>
                <a:graphic xmlns:a="http://schemas.openxmlformats.org/drawingml/2006/main">
                  <a:graphicData uri="http://schemas.microsoft.com/office/word/2010/wordprocessingShape">
                    <wps:wsp>
                      <wps:cNvSpPr/>
                      <wps:spPr>
                        <a:xfrm>
                          <a:off x="0" y="0"/>
                          <a:ext cx="130175" cy="140970"/>
                        </a:xfrm>
                        <a:prstGeom prst="rect">
                          <a:avLst/>
                        </a:prstGeom>
                        <a:solidFill>
                          <a:srgbClr val="FFFFFF"/>
                        </a:solidFill>
                        <a:ln w="12700" cap="flat" cmpd="sng" algn="ctr">
                          <a:solidFill>
                            <a:srgbClr val="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2pt;margin-top:8.8pt;height:11.1pt;width:10.25pt;z-index:251664384;v-text-anchor:middle;mso-width-relative:page;mso-height-relative:page;" fillcolor="#FFFFFF" filled="t" stroked="t" coordsize="21600,21600" o:gfxdata="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vWhAsNYAAAAJAQAADwAAAAAAAAABACAAAAAiAAAAZHJzL2Rv&#10;d25yZXYueG1sUEsBAhQAFAAAAAgAh07iQBHSa6R1AgAAAQUAAA4AAAAAAAAAAQAgAAAAJQEAAGRy&#10;cy9lMm9Eb2MueG1sUEsFBgAAAAAGAAYAWQEAAAwGAAAAAA==&#10;">
                <v:fill on="t" focussize="0,0"/>
                <v:stroke weight="1pt" color="#000000" miterlimit="8" joinstyle="miter"/>
                <v:imagedata o:title=""/>
                <o:lock v:ext="edit" aspectratio="f"/>
              </v:rect>
            </w:pict>
          </mc:Fallback>
        </mc:AlternateContent>
      </w:r>
      <w:ins w:id="5" w:author="PC" w:date="2023-12-08T18:51:00Z">
        <w:r>
          <w:rPr>
            <w:rFonts w:hint="eastAsia"/>
            <w:b/>
            <w:bCs/>
            <w:sz w:val="28"/>
            <w:szCs w:val="36"/>
          </w:rPr>
          <w:sym w:font="Wingdings 2" w:char="F052"/>
        </w:r>
      </w:ins>
      <w:r>
        <w:rPr>
          <w:rFonts w:hint="eastAsia"/>
          <w:b/>
          <w:bCs/>
          <w:sz w:val="28"/>
          <w:szCs w:val="36"/>
        </w:rPr>
        <w:t>A卷     B卷    C卷</w:t>
      </w:r>
    </w:p>
    <w:p>
      <w:pPr>
        <w:spacing w:line="360" w:lineRule="auto"/>
        <w:ind w:firstLine="210" w:firstLineChars="100"/>
        <w:rPr>
          <w:b/>
          <w:bCs/>
        </w:rPr>
      </w:pPr>
      <w:r>
        <w:rPr>
          <w:rFonts w:hint="eastAsia"/>
          <w:b/>
          <w:bCs/>
        </w:rPr>
        <w:t>课程名称：</w:t>
      </w:r>
      <w:r>
        <w:rPr>
          <w:rFonts w:hint="eastAsia"/>
          <w:b/>
          <w:bCs/>
          <w:u w:val="single"/>
        </w:rPr>
        <w:t xml:space="preserve"> </w:t>
      </w:r>
      <w:r>
        <w:rPr>
          <w:rFonts w:hint="eastAsia"/>
          <w:b/>
          <w:bCs/>
          <w:color w:val="000000" w:themeColor="text1"/>
          <w:u w:val="single"/>
          <w14:textFill>
            <w14:solidFill>
              <w14:schemeClr w14:val="tx1"/>
            </w14:solidFill>
          </w14:textFill>
        </w:rPr>
        <w:t xml:space="preserve"> </w:t>
      </w:r>
      <w:ins w:id="6" w:author="PC" w:date="2023-12-08T18:51:00Z">
        <w:r>
          <w:rPr>
            <w:rFonts w:hint="eastAsia"/>
            <w:b/>
            <w:bCs/>
            <w:color w:val="000000" w:themeColor="text1"/>
            <w:highlight w:val="none"/>
            <w:u w:val="single"/>
            <w14:textFill>
              <w14:solidFill>
                <w14:schemeClr w14:val="tx1"/>
              </w14:solidFill>
            </w14:textFill>
          </w:rPr>
          <w:t>机器学习</w:t>
        </w:r>
      </w:ins>
      <w:r>
        <w:rPr>
          <w:rFonts w:hint="eastAsia"/>
          <w:b/>
          <w:bCs/>
          <w:color w:val="000000" w:themeColor="text1"/>
          <w:u w:val="single"/>
          <w14:textFill>
            <w14:solidFill>
              <w14:schemeClr w14:val="tx1"/>
            </w14:solidFill>
          </w14:textFill>
        </w:rPr>
        <w:t xml:space="preserve"> </w:t>
      </w:r>
      <w:r>
        <w:rPr>
          <w:rFonts w:hint="eastAsia"/>
          <w:b/>
          <w:bCs/>
          <w:u w:val="single"/>
        </w:rPr>
        <w:t xml:space="preserve">           </w:t>
      </w:r>
      <w:r>
        <w:rPr>
          <w:rFonts w:hint="eastAsia"/>
          <w:b/>
          <w:bCs/>
        </w:rPr>
        <w:t xml:space="preserve"> 课程代码：</w:t>
      </w:r>
      <w:r>
        <w:rPr>
          <w:rFonts w:hint="eastAsia"/>
          <w:b/>
          <w:bCs/>
          <w:u w:val="single"/>
        </w:rPr>
        <w:t xml:space="preserve">  </w:t>
      </w:r>
      <w:r>
        <w:rPr>
          <w:b/>
          <w:bCs/>
          <w:u w:val="single"/>
        </w:rPr>
        <w:t>SOFT130090.01</w:t>
      </w:r>
      <w:r>
        <w:rPr>
          <w:rFonts w:hint="eastAsia"/>
          <w:b/>
          <w:bCs/>
          <w:u w:val="single"/>
        </w:rPr>
        <w:t xml:space="preserve">   </w:t>
      </w:r>
    </w:p>
    <w:p>
      <w:pPr>
        <w:spacing w:line="360" w:lineRule="auto"/>
        <w:ind w:firstLine="210" w:firstLineChars="100"/>
        <w:rPr>
          <w:b/>
          <w:bCs/>
        </w:rPr>
      </w:pPr>
      <w:r>
        <w:rPr>
          <w:rFonts w:hint="eastAsia"/>
          <w:b/>
          <w:bCs/>
        </w:rPr>
        <w:t>开课院系：</w:t>
      </w:r>
      <w:r>
        <w:rPr>
          <w:rFonts w:hint="eastAsia"/>
          <w:b/>
          <w:bCs/>
          <w:u w:val="single"/>
        </w:rPr>
        <w:t xml:space="preserve">          软件学院             </w:t>
      </w:r>
      <w:r>
        <w:rPr>
          <w:rFonts w:hint="eastAsia"/>
          <w:b/>
          <w:bCs/>
        </w:rPr>
        <w:t xml:space="preserve"> 考试形式：课程论文</w:t>
      </w:r>
    </w:p>
    <w:p>
      <w:pPr>
        <w:spacing w:line="360" w:lineRule="auto"/>
        <w:ind w:firstLine="210" w:firstLineChars="100"/>
        <w:rPr>
          <w:b/>
          <w:bCs/>
          <w:u w:val="single"/>
        </w:rPr>
      </w:pPr>
      <w:r>
        <w:rPr>
          <w:rFonts w:hint="eastAsia"/>
          <w:b/>
          <w:bCs/>
        </w:rPr>
        <w:t>姓名：</w:t>
      </w:r>
      <w:r>
        <w:rPr>
          <w:rFonts w:hint="eastAsia"/>
          <w:b/>
          <w:bCs/>
          <w:u w:val="single"/>
        </w:rPr>
        <w:t xml:space="preserve">   </w:t>
      </w:r>
      <w:r>
        <w:rPr>
          <w:rFonts w:hint="eastAsia"/>
          <w:b/>
          <w:bCs/>
          <w:u w:val="single"/>
          <w:lang w:val="en-US" w:eastAsia="zh-CN"/>
        </w:rPr>
        <w:t>侯斌洋</w:t>
      </w:r>
      <w:r>
        <w:rPr>
          <w:rFonts w:hint="eastAsia"/>
          <w:b/>
          <w:bCs/>
          <w:u w:val="single"/>
        </w:rPr>
        <w:t xml:space="preserve">     </w:t>
      </w:r>
      <w:r>
        <w:rPr>
          <w:rFonts w:hint="eastAsia"/>
          <w:b/>
          <w:bCs/>
        </w:rPr>
        <w:t xml:space="preserve"> 学号：</w:t>
      </w:r>
      <w:r>
        <w:rPr>
          <w:rFonts w:hint="eastAsia"/>
          <w:b/>
          <w:bCs/>
          <w:u w:val="single"/>
        </w:rPr>
        <w:t xml:space="preserve">  </w:t>
      </w:r>
      <w:r>
        <w:rPr>
          <w:rFonts w:hint="eastAsia"/>
          <w:b/>
          <w:bCs/>
          <w:u w:val="single"/>
          <w:lang w:val="en-US" w:eastAsia="zh-CN"/>
        </w:rPr>
        <w:t>21302010042</w:t>
      </w:r>
      <w:r>
        <w:rPr>
          <w:rFonts w:hint="eastAsia"/>
          <w:b/>
          <w:bCs/>
          <w:u w:val="single"/>
        </w:rPr>
        <w:t xml:space="preserve">       </w:t>
      </w:r>
      <w:r>
        <w:rPr>
          <w:rFonts w:hint="eastAsia"/>
          <w:b/>
          <w:bCs/>
        </w:rPr>
        <w:t>专业：</w:t>
      </w:r>
      <w:r>
        <w:rPr>
          <w:rFonts w:hint="eastAsia"/>
          <w:b/>
          <w:bCs/>
          <w:u w:val="single"/>
        </w:rPr>
        <w:t xml:space="preserve">   </w:t>
      </w:r>
      <w:r>
        <w:rPr>
          <w:rFonts w:hint="eastAsia"/>
          <w:b/>
          <w:bCs/>
          <w:u w:val="single"/>
          <w:lang w:val="en-US" w:eastAsia="zh-CN"/>
        </w:rPr>
        <w:t>软件工程</w:t>
      </w:r>
      <w:r>
        <w:rPr>
          <w:rFonts w:hint="eastAsia"/>
          <w:b/>
          <w:bCs/>
          <w:u w:val="single"/>
        </w:rPr>
        <w:t xml:space="preserve">        </w:t>
      </w:r>
    </w:p>
    <w:p>
      <w:pPr>
        <w:spacing w:line="360" w:lineRule="auto"/>
        <w:rPr>
          <w:b/>
          <w:bCs/>
          <w:u w:val="single"/>
        </w:rPr>
      </w:pPr>
    </w:p>
    <w:p>
      <w:pPr>
        <w:spacing w:line="360" w:lineRule="auto"/>
        <w:ind w:firstLine="420"/>
        <w:rPr>
          <w:rFonts w:ascii="黑体" w:hAnsi="黑体" w:eastAsia="黑体" w:cs="黑体"/>
          <w:szCs w:val="21"/>
        </w:rPr>
      </w:pPr>
      <w:r>
        <w:rPr>
          <w:rFonts w:hint="eastAsia" w:ascii="黑体" w:hAnsi="黑体" w:eastAsia="黑体" w:cs="黑体"/>
          <w:szCs w:val="21"/>
        </w:rPr>
        <w:t>提示：请同学们秉持诚实守信宗旨，谨守考试纪律，摒弃考试作弊。学生如有违反学校考试纪律的行为，学校将</w:t>
      </w:r>
      <w:r>
        <w:rPr>
          <w:rFonts w:hint="eastAsia" w:ascii="黑体" w:hAnsi="黑体" w:eastAsia="黑体" w:cs="黑体"/>
          <w:bCs/>
          <w:szCs w:val="21"/>
        </w:rPr>
        <w:t>按《复旦大学学生纪律处分条例》规定予以严肃处理。</w:t>
      </w:r>
    </w:p>
    <w:p>
      <w:pPr>
        <w:spacing w:line="360" w:lineRule="auto"/>
        <w:ind w:firstLine="210" w:firstLineChars="100"/>
        <w:jc w:val="right"/>
      </w:pPr>
    </w:p>
    <w:tbl>
      <w:tblPr>
        <w:tblStyle w:val="9"/>
        <w:tblW w:w="88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
        <w:gridCol w:w="856"/>
        <w:gridCol w:w="855"/>
        <w:gridCol w:w="856"/>
        <w:gridCol w:w="856"/>
        <w:gridCol w:w="856"/>
        <w:gridCol w:w="856"/>
        <w:gridCol w:w="855"/>
        <w:gridCol w:w="857"/>
        <w:gridCol w:w="1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856" w:type="dxa"/>
          </w:tcPr>
          <w:p>
            <w:pPr>
              <w:spacing w:line="360" w:lineRule="auto"/>
              <w:jc w:val="center"/>
              <w:rPr>
                <w:sz w:val="28"/>
                <w:szCs w:val="28"/>
              </w:rPr>
            </w:pPr>
            <w:r>
              <w:rPr>
                <w:rFonts w:hint="eastAsia"/>
                <w:sz w:val="28"/>
                <w:szCs w:val="28"/>
              </w:rPr>
              <w:t>题号</w:t>
            </w:r>
          </w:p>
        </w:tc>
        <w:tc>
          <w:tcPr>
            <w:tcW w:w="856" w:type="dxa"/>
          </w:tcPr>
          <w:p>
            <w:pPr>
              <w:spacing w:line="360" w:lineRule="auto"/>
              <w:jc w:val="center"/>
              <w:rPr>
                <w:sz w:val="28"/>
                <w:szCs w:val="28"/>
              </w:rPr>
            </w:pPr>
            <w:r>
              <w:rPr>
                <w:rFonts w:hint="eastAsia"/>
                <w:sz w:val="28"/>
                <w:szCs w:val="28"/>
              </w:rPr>
              <w:t>1</w:t>
            </w:r>
          </w:p>
        </w:tc>
        <w:tc>
          <w:tcPr>
            <w:tcW w:w="855" w:type="dxa"/>
          </w:tcPr>
          <w:p>
            <w:pPr>
              <w:spacing w:line="360" w:lineRule="auto"/>
              <w:jc w:val="center"/>
              <w:rPr>
                <w:sz w:val="28"/>
                <w:szCs w:val="28"/>
              </w:rPr>
            </w:pPr>
            <w:r>
              <w:rPr>
                <w:rFonts w:hint="eastAsia"/>
                <w:sz w:val="28"/>
                <w:szCs w:val="28"/>
              </w:rPr>
              <w:t>2</w:t>
            </w:r>
          </w:p>
        </w:tc>
        <w:tc>
          <w:tcPr>
            <w:tcW w:w="856" w:type="dxa"/>
          </w:tcPr>
          <w:p>
            <w:pPr>
              <w:spacing w:line="360" w:lineRule="auto"/>
              <w:jc w:val="center"/>
              <w:rPr>
                <w:sz w:val="28"/>
                <w:szCs w:val="28"/>
              </w:rPr>
            </w:pPr>
            <w:r>
              <w:rPr>
                <w:rFonts w:hint="eastAsia"/>
                <w:sz w:val="28"/>
                <w:szCs w:val="28"/>
              </w:rPr>
              <w:t>3</w:t>
            </w:r>
          </w:p>
        </w:tc>
        <w:tc>
          <w:tcPr>
            <w:tcW w:w="856" w:type="dxa"/>
          </w:tcPr>
          <w:p>
            <w:pPr>
              <w:spacing w:line="360" w:lineRule="auto"/>
              <w:jc w:val="center"/>
              <w:rPr>
                <w:sz w:val="28"/>
                <w:szCs w:val="28"/>
              </w:rPr>
            </w:pPr>
            <w:r>
              <w:rPr>
                <w:rFonts w:hint="eastAsia"/>
                <w:sz w:val="28"/>
                <w:szCs w:val="28"/>
              </w:rPr>
              <w:t>4</w:t>
            </w:r>
          </w:p>
        </w:tc>
        <w:tc>
          <w:tcPr>
            <w:tcW w:w="856" w:type="dxa"/>
          </w:tcPr>
          <w:p>
            <w:pPr>
              <w:spacing w:line="360" w:lineRule="auto"/>
              <w:jc w:val="center"/>
              <w:rPr>
                <w:sz w:val="28"/>
                <w:szCs w:val="28"/>
              </w:rPr>
            </w:pPr>
            <w:r>
              <w:rPr>
                <w:rFonts w:hint="eastAsia"/>
                <w:sz w:val="28"/>
                <w:szCs w:val="28"/>
              </w:rPr>
              <w:t>5</w:t>
            </w:r>
          </w:p>
        </w:tc>
        <w:tc>
          <w:tcPr>
            <w:tcW w:w="856" w:type="dxa"/>
          </w:tcPr>
          <w:p>
            <w:pPr>
              <w:spacing w:line="360" w:lineRule="auto"/>
              <w:jc w:val="center"/>
              <w:rPr>
                <w:sz w:val="28"/>
                <w:szCs w:val="28"/>
              </w:rPr>
            </w:pPr>
            <w:r>
              <w:rPr>
                <w:rFonts w:hint="eastAsia"/>
                <w:sz w:val="28"/>
                <w:szCs w:val="28"/>
              </w:rPr>
              <w:t>6</w:t>
            </w:r>
          </w:p>
        </w:tc>
        <w:tc>
          <w:tcPr>
            <w:tcW w:w="855" w:type="dxa"/>
          </w:tcPr>
          <w:p>
            <w:pPr>
              <w:spacing w:line="360" w:lineRule="auto"/>
              <w:jc w:val="center"/>
              <w:rPr>
                <w:sz w:val="28"/>
                <w:szCs w:val="28"/>
              </w:rPr>
            </w:pPr>
            <w:r>
              <w:rPr>
                <w:rFonts w:hint="eastAsia"/>
                <w:sz w:val="28"/>
                <w:szCs w:val="28"/>
              </w:rPr>
              <w:t>7</w:t>
            </w:r>
          </w:p>
        </w:tc>
        <w:tc>
          <w:tcPr>
            <w:tcW w:w="857" w:type="dxa"/>
          </w:tcPr>
          <w:p>
            <w:pPr>
              <w:spacing w:line="360" w:lineRule="auto"/>
              <w:jc w:val="center"/>
              <w:rPr>
                <w:sz w:val="28"/>
                <w:szCs w:val="28"/>
              </w:rPr>
            </w:pPr>
            <w:r>
              <w:rPr>
                <w:rFonts w:hint="eastAsia"/>
                <w:sz w:val="28"/>
                <w:szCs w:val="28"/>
              </w:rPr>
              <w:t>8</w:t>
            </w:r>
          </w:p>
        </w:tc>
        <w:tc>
          <w:tcPr>
            <w:tcW w:w="1133" w:type="dxa"/>
          </w:tcPr>
          <w:p>
            <w:pPr>
              <w:spacing w:line="360" w:lineRule="auto"/>
              <w:jc w:val="center"/>
              <w:rPr>
                <w:sz w:val="28"/>
                <w:szCs w:val="28"/>
              </w:rPr>
            </w:pPr>
            <w:r>
              <w:rPr>
                <w:rFonts w:hint="eastAsia"/>
                <w:sz w:val="28"/>
                <w:szCs w:val="28"/>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jc w:val="center"/>
        </w:trPr>
        <w:tc>
          <w:tcPr>
            <w:tcW w:w="856" w:type="dxa"/>
          </w:tcPr>
          <w:p>
            <w:pPr>
              <w:spacing w:line="360" w:lineRule="auto"/>
              <w:jc w:val="center"/>
              <w:rPr>
                <w:sz w:val="28"/>
                <w:szCs w:val="28"/>
              </w:rPr>
            </w:pPr>
            <w:r>
              <w:rPr>
                <w:rFonts w:hint="eastAsia"/>
                <w:sz w:val="28"/>
                <w:szCs w:val="28"/>
              </w:rPr>
              <w:t>得分</w:t>
            </w:r>
          </w:p>
        </w:tc>
        <w:tc>
          <w:tcPr>
            <w:tcW w:w="856" w:type="dxa"/>
          </w:tcPr>
          <w:p>
            <w:pPr>
              <w:spacing w:line="360" w:lineRule="auto"/>
              <w:jc w:val="center"/>
              <w:rPr>
                <w:sz w:val="28"/>
                <w:szCs w:val="28"/>
              </w:rPr>
            </w:pPr>
          </w:p>
        </w:tc>
        <w:tc>
          <w:tcPr>
            <w:tcW w:w="855" w:type="dxa"/>
          </w:tcPr>
          <w:p>
            <w:pPr>
              <w:spacing w:line="360" w:lineRule="auto"/>
              <w:jc w:val="center"/>
              <w:rPr>
                <w:sz w:val="28"/>
                <w:szCs w:val="28"/>
              </w:rPr>
            </w:pPr>
          </w:p>
        </w:tc>
        <w:tc>
          <w:tcPr>
            <w:tcW w:w="856" w:type="dxa"/>
          </w:tcPr>
          <w:p>
            <w:pPr>
              <w:spacing w:line="360" w:lineRule="auto"/>
              <w:jc w:val="center"/>
              <w:rPr>
                <w:sz w:val="28"/>
                <w:szCs w:val="28"/>
              </w:rPr>
            </w:pPr>
          </w:p>
        </w:tc>
        <w:tc>
          <w:tcPr>
            <w:tcW w:w="856" w:type="dxa"/>
          </w:tcPr>
          <w:p>
            <w:pPr>
              <w:spacing w:line="360" w:lineRule="auto"/>
              <w:jc w:val="center"/>
              <w:rPr>
                <w:sz w:val="28"/>
                <w:szCs w:val="28"/>
              </w:rPr>
            </w:pPr>
          </w:p>
        </w:tc>
        <w:tc>
          <w:tcPr>
            <w:tcW w:w="856" w:type="dxa"/>
          </w:tcPr>
          <w:p>
            <w:pPr>
              <w:spacing w:line="360" w:lineRule="auto"/>
              <w:jc w:val="center"/>
              <w:rPr>
                <w:sz w:val="28"/>
                <w:szCs w:val="28"/>
              </w:rPr>
            </w:pPr>
          </w:p>
        </w:tc>
        <w:tc>
          <w:tcPr>
            <w:tcW w:w="856" w:type="dxa"/>
          </w:tcPr>
          <w:p>
            <w:pPr>
              <w:spacing w:line="360" w:lineRule="auto"/>
              <w:jc w:val="center"/>
              <w:rPr>
                <w:sz w:val="28"/>
                <w:szCs w:val="28"/>
              </w:rPr>
            </w:pPr>
          </w:p>
        </w:tc>
        <w:tc>
          <w:tcPr>
            <w:tcW w:w="855" w:type="dxa"/>
          </w:tcPr>
          <w:p>
            <w:pPr>
              <w:spacing w:line="360" w:lineRule="auto"/>
              <w:jc w:val="center"/>
              <w:rPr>
                <w:sz w:val="28"/>
                <w:szCs w:val="28"/>
              </w:rPr>
            </w:pPr>
          </w:p>
        </w:tc>
        <w:tc>
          <w:tcPr>
            <w:tcW w:w="857" w:type="dxa"/>
          </w:tcPr>
          <w:p>
            <w:pPr>
              <w:spacing w:line="360" w:lineRule="auto"/>
              <w:jc w:val="center"/>
              <w:rPr>
                <w:sz w:val="28"/>
                <w:szCs w:val="28"/>
              </w:rPr>
            </w:pPr>
          </w:p>
        </w:tc>
        <w:tc>
          <w:tcPr>
            <w:tcW w:w="1133" w:type="dxa"/>
          </w:tcPr>
          <w:p>
            <w:pPr>
              <w:spacing w:line="360" w:lineRule="auto"/>
              <w:jc w:val="center"/>
              <w:rPr>
                <w:sz w:val="28"/>
                <w:szCs w:val="28"/>
              </w:rPr>
            </w:pPr>
          </w:p>
        </w:tc>
      </w:tr>
    </w:tbl>
    <w:p>
      <w:pPr>
        <w:ind w:firstLine="210" w:firstLineChars="100"/>
      </w:pPr>
    </w:p>
    <w:p>
      <w:pPr>
        <w:ind w:firstLine="210" w:firstLineChars="100"/>
      </w:pPr>
    </w:p>
    <w:p>
      <w:pPr>
        <w:ind w:firstLine="210" w:firstLineChars="100"/>
      </w:pPr>
    </w:p>
    <w:p>
      <w:pPr>
        <w:ind w:firstLine="220" w:firstLineChars="100"/>
        <w:jc w:val="center"/>
        <w:rPr>
          <w:sz w:val="22"/>
          <w:szCs w:val="28"/>
        </w:rPr>
      </w:pPr>
      <w:r>
        <w:rPr>
          <w:rFonts w:hint="eastAsia"/>
          <w:sz w:val="22"/>
          <w:szCs w:val="28"/>
        </w:rPr>
        <w:t>（以下为试卷正文</w:t>
      </w:r>
      <w:r>
        <w:rPr>
          <w:rFonts w:hint="eastAsia"/>
          <w:b/>
          <w:bCs/>
          <w:sz w:val="22"/>
          <w:szCs w:val="28"/>
        </w:rPr>
        <w:t>或课程论文题目</w:t>
      </w:r>
      <w:r>
        <w:rPr>
          <w:rFonts w:hint="eastAsia"/>
          <w:sz w:val="22"/>
          <w:szCs w:val="28"/>
        </w:rPr>
        <w:t>）</w:t>
      </w:r>
    </w:p>
    <w:p>
      <w:pPr>
        <w:ind w:firstLine="210" w:firstLineChars="100"/>
        <w:jc w:val="center"/>
      </w:pPr>
    </w:p>
    <w:p>
      <w:pPr>
        <w:spacing w:line="276" w:lineRule="auto"/>
        <w:rPr>
          <w:rFonts w:hint="eastAsia" w:ascii="黑体" w:eastAsia="黑体"/>
          <w:sz w:val="24"/>
        </w:rPr>
      </w:pPr>
      <w:r>
        <w:rPr>
          <w:rFonts w:hint="eastAsia"/>
        </w:rPr>
        <w:t xml:space="preserve">    以给定的超市数据为基础，使用决策树（含集成算法）、贝叶斯网络、神经网络、聚类、回归分析等算法，分析零售业务的特征、商品类别畅销特点、销量主要影响、销售趋势预测等问题（具体问题自拟）。使用Python语言，给出具体的分析过程。</w:t>
      </w:r>
    </w:p>
    <w:p>
      <w:pPr>
        <w:spacing w:line="276" w:lineRule="auto"/>
        <w:rPr>
          <w:rFonts w:hint="eastAsia"/>
        </w:rPr>
      </w:pPr>
    </w:p>
    <w:p>
      <w:pPr>
        <w:spacing w:line="276" w:lineRule="auto"/>
        <w:rPr>
          <w:rFonts w:hint="eastAsia"/>
        </w:rPr>
      </w:pPr>
      <w:r>
        <w:rPr>
          <w:rFonts w:hint="eastAsia"/>
        </w:rPr>
        <w:t>课程论文撰写要求：</w:t>
      </w:r>
    </w:p>
    <w:p>
      <w:pPr>
        <w:numPr>
          <w:ilvl w:val="0"/>
          <w:numId w:val="1"/>
        </w:numPr>
        <w:spacing w:line="276" w:lineRule="auto"/>
        <w:rPr>
          <w:rFonts w:hint="eastAsia"/>
        </w:rPr>
      </w:pPr>
      <w:r>
        <w:rPr>
          <w:rFonts w:hint="eastAsia"/>
        </w:rPr>
        <w:t>全文不少于4000字，图文并茂，逻辑清晰，论证透彻。</w:t>
      </w:r>
    </w:p>
    <w:p>
      <w:pPr>
        <w:numPr>
          <w:ilvl w:val="0"/>
          <w:numId w:val="1"/>
        </w:numPr>
        <w:spacing w:line="276" w:lineRule="auto"/>
        <w:rPr>
          <w:rFonts w:hint="eastAsia"/>
        </w:rPr>
      </w:pPr>
      <w:r>
        <w:rPr>
          <w:rFonts w:hint="eastAsia"/>
        </w:rPr>
        <w:t>针对给定的在数据，能利用课程讨论的内容，鼓励采用课堂没讲过的算法，做一定深度的预处理和分析工作，要求有多种方法的比较，论证所选方法的合理性。并能对分析结果从技术和专业领域等进行分析。</w:t>
      </w:r>
    </w:p>
    <w:p>
      <w:pPr>
        <w:numPr>
          <w:ilvl w:val="0"/>
          <w:numId w:val="1"/>
        </w:numPr>
        <w:spacing w:line="276" w:lineRule="auto"/>
        <w:rPr>
          <w:rFonts w:hint="eastAsia"/>
        </w:rPr>
      </w:pPr>
      <w:r>
        <w:rPr>
          <w:rFonts w:hint="eastAsia"/>
        </w:rPr>
        <w:t>语言要通顺，思路符合机器学习的项目流程。</w:t>
      </w:r>
    </w:p>
    <w:p>
      <w:pPr>
        <w:ind w:firstLine="210" w:firstLineChars="100"/>
        <w:jc w:val="center"/>
      </w:pPr>
    </w:p>
    <w:p>
      <w:pPr>
        <w:bidi w:val="0"/>
        <w:rPr>
          <w:rFonts w:hint="eastAsia"/>
          <w:lang w:val="en-US" w:eastAsia="zh-CN"/>
        </w:rPr>
        <w:sectPr>
          <w:headerReference r:id="rId4" w:type="first"/>
          <w:footerReference r:id="rId6" w:type="first"/>
          <w:headerReference r:id="rId3" w:type="default"/>
          <w:footerReference r:id="rId5" w:type="default"/>
          <w:pgSz w:w="11906" w:h="16838"/>
          <w:pgMar w:top="1440" w:right="1800" w:bottom="1440" w:left="1800" w:header="851" w:footer="992" w:gutter="0"/>
          <w:cols w:space="425" w:num="1"/>
          <w:titlePg/>
          <w:docGrid w:type="lines" w:linePitch="312" w:charSpace="0"/>
        </w:sectPr>
      </w:pPr>
    </w:p>
    <w:p>
      <w:pPr>
        <w:pStyle w:val="2"/>
        <w:bidi w:val="0"/>
        <w:snapToGrid/>
        <w:spacing w:before="340" w:beforeLines="0" w:beforeAutospacing="0" w:after="340" w:afterLines="0" w:afterAutospacing="0" w:line="400" w:lineRule="exact"/>
        <w:ind w:left="0" w:leftChars="0" w:right="0" w:rightChars="0" w:firstLine="0" w:firstLineChars="0"/>
        <w:jc w:val="center"/>
        <w:rPr>
          <w:rFonts w:ascii="黑体" w:eastAsia="黑体"/>
          <w:b w:val="0"/>
          <w:sz w:val="36"/>
        </w:rPr>
      </w:pPr>
      <w:r>
        <w:rPr>
          <w:rFonts w:hint="eastAsia" w:ascii="黑体" w:eastAsia="黑体"/>
          <w:b w:val="0"/>
          <w:sz w:val="36"/>
          <w:lang w:val="en-US" w:eastAsia="zh-CN"/>
        </w:rPr>
        <w:t>产品销量预测</w:t>
      </w:r>
    </w:p>
    <w:p>
      <w:pPr>
        <w:pStyle w:val="2"/>
        <w:bidi w:val="0"/>
        <w:snapToGrid/>
        <w:spacing w:before="340" w:beforeLines="0" w:beforeAutospacing="0" w:after="330" w:afterLines="0" w:afterAutospacing="0" w:line="400" w:lineRule="exact"/>
        <w:ind w:left="0" w:leftChars="0" w:right="0" w:rightChars="0" w:firstLine="0" w:firstLineChars="0"/>
        <w:jc w:val="center"/>
        <w:outlineLvl w:val="0"/>
        <w:rPr>
          <w:rFonts w:ascii="黑体" w:eastAsia="黑体"/>
          <w:b w:val="0"/>
          <w:sz w:val="36"/>
        </w:rPr>
      </w:pPr>
      <w:r>
        <w:rPr>
          <w:rFonts w:hint="default" w:ascii="黑体" w:eastAsia="黑体"/>
          <w:b w:val="0"/>
          <w:sz w:val="36"/>
          <w:lang w:val="en-US" w:eastAsia="zh-CN"/>
        </w:rPr>
        <w:t>一、问题分析</w:t>
      </w:r>
    </w:p>
    <w:p>
      <w:pPr>
        <w:pStyle w:val="4"/>
        <w:bidi w:val="0"/>
        <w:snapToGrid/>
        <w:spacing w:before="0" w:beforeLines="0" w:beforeAutospacing="0" w:after="0" w:afterLines="0" w:afterAutospacing="0" w:line="400" w:lineRule="exact"/>
        <w:ind w:left="0" w:leftChars="0" w:right="0" w:rightChars="0" w:firstLine="482" w:firstLineChars="200"/>
        <w:jc w:val="both"/>
        <w:rPr>
          <w:rFonts w:ascii="宋体" w:eastAsia="宋体"/>
          <w:sz w:val="24"/>
        </w:rPr>
      </w:pPr>
      <w:r>
        <w:rPr>
          <w:rFonts w:hint="default" w:ascii="宋体" w:eastAsia="宋体"/>
          <w:sz w:val="24"/>
          <w:lang w:val="en-US" w:eastAsia="zh-CN"/>
        </w:rPr>
        <w:t>（1）背景分析</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default" w:ascii="宋体" w:eastAsia="宋体"/>
          <w:sz w:val="24"/>
          <w:lang w:val="en-US" w:eastAsia="zh-CN"/>
        </w:rPr>
        <w:t>在当今竞争激烈的市场环境中，企业为了合理高效地运营</w:t>
      </w:r>
      <w:r>
        <w:rPr>
          <w:rFonts w:hint="eastAsia" w:ascii="宋体" w:eastAsia="宋体"/>
          <w:sz w:val="24"/>
          <w:lang w:val="en-US" w:eastAsia="zh-CN"/>
        </w:rPr>
        <w:t>并</w:t>
      </w:r>
      <w:r>
        <w:rPr>
          <w:rFonts w:hint="default" w:ascii="宋体" w:eastAsia="宋体"/>
          <w:sz w:val="24"/>
          <w:lang w:val="en-US" w:eastAsia="zh-CN"/>
        </w:rPr>
        <w:t>取得竞争优势，迫切需要准确的销量预测模型。在近几年的疫情中这一点显得尤为明显，若能准确预测产品的销量情况，无疑能大大提高企业的风险抵抗能力。</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然而随着市场环境的不断变化和销售环境的日益复杂，传统的统计方法已经不能满足需求，尤其是当要投放新产品时，传统的统计方法难以根据投放前的特征对其销量进行准确预测，使得企业在投放新产品时风险很高。因此，为了满足市场需求、优化库存管理、提高风险抵抗能力，使用先进的机器学习方法建立一个强大的销量预测模型至关重要。</w:t>
      </w:r>
    </w:p>
    <w:p>
      <w:pPr>
        <w:pStyle w:val="4"/>
        <w:bidi w:val="0"/>
        <w:snapToGrid/>
        <w:spacing w:before="0" w:beforeLines="0" w:beforeAutospacing="0" w:after="0" w:afterLines="0" w:afterAutospacing="0" w:line="400" w:lineRule="exact"/>
        <w:ind w:left="0" w:leftChars="0" w:right="0" w:rightChars="0" w:firstLine="482" w:firstLineChars="200"/>
        <w:jc w:val="both"/>
        <w:rPr>
          <w:rFonts w:ascii="宋体" w:eastAsia="宋体"/>
          <w:sz w:val="24"/>
        </w:rPr>
      </w:pPr>
      <w:r>
        <w:rPr>
          <w:rFonts w:hint="default" w:ascii="宋体" w:eastAsia="宋体"/>
          <w:sz w:val="24"/>
          <w:lang w:val="en-US" w:eastAsia="zh-CN"/>
        </w:rPr>
        <w:t>（2）项目介绍</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default" w:ascii="宋体" w:eastAsia="宋体"/>
          <w:sz w:val="24"/>
          <w:lang w:val="en-US" w:eastAsia="zh-CN"/>
        </w:rPr>
        <w:t>本项目根据某超市的历史订单数据，建立一个 Sales Volume Forecast 销量预测模型，在给定产品数据的情况下预测该产品未来四年（历史数据跨度为四年）在该超市的销量，从而帮助超市更好地进行市场分析，库存管理，供应链优化等。</w:t>
      </w:r>
    </w:p>
    <w:p>
      <w:pPr>
        <w:pStyle w:val="2"/>
        <w:bidi w:val="0"/>
        <w:snapToGrid/>
        <w:spacing w:before="340" w:beforeLines="0" w:beforeAutospacing="0" w:after="330" w:afterLines="0" w:afterAutospacing="0" w:line="400" w:lineRule="exact"/>
        <w:ind w:left="0" w:leftChars="0" w:right="0" w:rightChars="0" w:firstLine="0" w:firstLineChars="0"/>
        <w:jc w:val="center"/>
        <w:outlineLvl w:val="0"/>
        <w:rPr>
          <w:rFonts w:ascii="黑体" w:eastAsia="黑体"/>
          <w:b w:val="0"/>
          <w:sz w:val="36"/>
        </w:rPr>
      </w:pPr>
      <w:r>
        <w:rPr>
          <w:rFonts w:hint="default" w:ascii="黑体" w:eastAsia="黑体"/>
          <w:b w:val="0"/>
          <w:sz w:val="36"/>
          <w:lang w:val="en-US" w:eastAsia="zh-CN"/>
        </w:rPr>
        <w:t>二、数据预处理</w:t>
      </w:r>
    </w:p>
    <w:p>
      <w:pPr>
        <w:pStyle w:val="4"/>
        <w:bidi w:val="0"/>
        <w:snapToGrid/>
        <w:spacing w:before="0" w:beforeLines="0" w:beforeAutospacing="0" w:after="0" w:afterLines="0" w:afterAutospacing="0" w:line="400" w:lineRule="exact"/>
        <w:ind w:left="0" w:leftChars="0" w:right="0" w:rightChars="0" w:firstLine="482" w:firstLineChars="200"/>
        <w:jc w:val="both"/>
        <w:rPr>
          <w:rFonts w:ascii="宋体" w:eastAsia="宋体"/>
          <w:sz w:val="24"/>
        </w:rPr>
      </w:pPr>
      <w:r>
        <w:rPr>
          <w:rFonts w:hint="default" w:ascii="宋体" w:eastAsia="宋体"/>
          <w:sz w:val="24"/>
          <w:lang w:val="en-US" w:eastAsia="zh-CN"/>
        </w:rPr>
        <w:t>（1）初步特征选择</w:t>
      </w: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default" w:ascii="宋体" w:eastAsia="宋体"/>
          <w:sz w:val="24"/>
          <w:lang w:val="en-US" w:eastAsia="zh-CN"/>
        </w:rPr>
        <w:t>原始数据中存在很多对模型训练无关紧要的特征，因此首先要对数据进行过滤，分析数据中的哪些特征属于无关特征并除去。</w:t>
      </w: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default" w:ascii="宋体" w:eastAsia="宋体"/>
          <w:sz w:val="24"/>
          <w:lang w:val="en-US" w:eastAsia="zh-CN"/>
        </w:rPr>
        <w:t>模型的输入为产品信息，输出为销量的预测值。</w:t>
      </w: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default" w:ascii="宋体" w:eastAsia="宋体"/>
          <w:sz w:val="24"/>
          <w:lang w:val="en-US" w:eastAsia="zh-CN"/>
        </w:rPr>
        <w:t>原始数据的特征为：订单Id，利润率，记录数，制造商，产品名称，利润，发货日期，国家，地区，城市，子类别，客户名称，折扣，数量，省/自治区，类别，细分，订单日期，邮寄方式，销售额。</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default" w:ascii="宋体" w:eastAsia="宋体"/>
          <w:sz w:val="24"/>
          <w:lang w:val="en-US" w:eastAsia="zh-CN"/>
        </w:rPr>
        <w:t>在原始数据中，订单Id，发货日期，客户名称，细分，城市，省份，地区，订单日期这些特征与模型的输入输出无关，为防止无关数据导致模型过拟合，应去除；记录数和国家在所有数据中都相同，对模型的训练没有帮助，也应去除。注意到邮寄方式作为产品的副加服务，对产品销量也应当有一定的影响应当保留。</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使用以下代码剔除无关特征并将新数据保存到processed.xlsx中。</w:t>
      </w:r>
    </w:p>
    <w:p>
      <w:pPr>
        <w:snapToGrid/>
        <w:spacing w:beforeAutospacing="0" w:afterAutospacing="0" w:line="400" w:lineRule="exact"/>
        <w:ind w:left="0" w:leftChars="0" w:right="0" w:rightChars="0" w:firstLine="480" w:firstLineChars="200"/>
        <w:jc w:val="both"/>
        <w:rPr>
          <w:rFonts w:hint="eastAsia" w:ascii="宋体" w:eastAsia="宋体"/>
          <w:i/>
          <w:iCs/>
          <w:sz w:val="24"/>
          <w:lang w:eastAsia="zh-CN"/>
        </w:rPr>
      </w:pPr>
      <w:r>
        <w:rPr>
          <w:rFonts w:hint="default" w:ascii="宋体" w:eastAsia="宋体"/>
          <w:i/>
          <w:iCs/>
          <w:sz w:val="24"/>
        </w:rPr>
        <w:t>df = pd.read_excel('超市.xls')</w:t>
      </w:r>
    </w:p>
    <w:p>
      <w:pPr>
        <w:snapToGrid/>
        <w:spacing w:beforeAutospacing="0" w:afterAutospacing="0" w:line="400" w:lineRule="exact"/>
        <w:ind w:left="0" w:leftChars="0" w:right="0" w:rightChars="0" w:firstLine="480" w:firstLineChars="200"/>
        <w:jc w:val="both"/>
        <w:rPr>
          <w:rFonts w:hint="eastAsia" w:ascii="宋体" w:eastAsia="宋体"/>
          <w:i/>
          <w:iCs/>
          <w:sz w:val="24"/>
          <w:lang w:eastAsia="zh-CN"/>
        </w:rPr>
      </w:pPr>
      <w:r>
        <w:rPr>
          <w:rFonts w:hint="default" w:ascii="宋体" w:eastAsia="宋体"/>
          <w:i/>
          <w:iCs/>
          <w:sz w:val="24"/>
        </w:rPr>
        <w:t>columns_to_drop = ['订单 Id', '发货日期', '客户名称', '细分', '地区', '城市', '省/自治区', '订单日期', '记录数', '国家']</w:t>
      </w:r>
    </w:p>
    <w:p>
      <w:pPr>
        <w:snapToGrid/>
        <w:spacing w:beforeAutospacing="0" w:afterAutospacing="0" w:line="400" w:lineRule="exact"/>
        <w:ind w:left="0" w:leftChars="0" w:right="0" w:rightChars="0" w:firstLine="480" w:firstLineChars="200"/>
        <w:jc w:val="both"/>
        <w:rPr>
          <w:rFonts w:hint="eastAsia" w:ascii="宋体" w:eastAsia="宋体"/>
          <w:i/>
          <w:iCs/>
          <w:sz w:val="24"/>
          <w:lang w:eastAsia="zh-CN"/>
        </w:rPr>
      </w:pPr>
      <w:r>
        <w:rPr>
          <w:rFonts w:hint="default" w:ascii="宋体" w:eastAsia="宋体"/>
          <w:i/>
          <w:iCs/>
          <w:sz w:val="24"/>
        </w:rPr>
        <w:t>df = df.drop(columns=columns_to_drop, axis=1)</w:t>
      </w:r>
    </w:p>
    <w:p>
      <w:pPr>
        <w:snapToGrid/>
        <w:spacing w:beforeAutospacing="0" w:afterAutospacing="0" w:line="400" w:lineRule="exact"/>
        <w:ind w:left="0" w:leftChars="0" w:right="0" w:rightChars="0" w:firstLine="480" w:firstLineChars="200"/>
        <w:jc w:val="both"/>
        <w:rPr>
          <w:rFonts w:hint="eastAsia" w:ascii="宋体" w:eastAsia="宋体"/>
          <w:i/>
          <w:iCs/>
          <w:sz w:val="24"/>
          <w:lang w:eastAsia="zh-CN"/>
        </w:rPr>
      </w:pPr>
      <w:r>
        <w:rPr>
          <w:rFonts w:hint="default" w:ascii="宋体" w:eastAsia="宋体"/>
          <w:i/>
          <w:iCs/>
          <w:sz w:val="24"/>
        </w:rPr>
        <w:t>print('初步特征选择后的数据:')</w:t>
      </w:r>
    </w:p>
    <w:p>
      <w:pPr>
        <w:snapToGrid/>
        <w:spacing w:beforeAutospacing="0" w:afterAutospacing="0" w:line="400" w:lineRule="exact"/>
        <w:ind w:left="0" w:leftChars="0" w:right="0" w:rightChars="0" w:firstLine="480" w:firstLineChars="200"/>
        <w:jc w:val="both"/>
        <w:rPr>
          <w:rFonts w:hint="eastAsia" w:ascii="宋体" w:eastAsia="宋体"/>
          <w:i/>
          <w:iCs/>
          <w:sz w:val="24"/>
          <w:lang w:eastAsia="zh-CN"/>
        </w:rPr>
      </w:pPr>
      <w:r>
        <w:rPr>
          <w:rFonts w:hint="default" w:ascii="宋体" w:eastAsia="宋体"/>
          <w:i/>
          <w:iCs/>
          <w:sz w:val="24"/>
        </w:rPr>
        <w:t>print(df.head(5))</w:t>
      </w:r>
    </w:p>
    <w:p>
      <w:pPr>
        <w:snapToGrid/>
        <w:spacing w:beforeAutospacing="0" w:afterAutospacing="0" w:line="400" w:lineRule="exact"/>
        <w:ind w:left="0" w:leftChars="0" w:right="0" w:rightChars="0" w:firstLine="480" w:firstLineChars="200"/>
        <w:jc w:val="both"/>
        <w:rPr>
          <w:rFonts w:ascii="宋体" w:eastAsia="宋体"/>
          <w:i/>
          <w:iCs/>
          <w:sz w:val="24"/>
        </w:rPr>
      </w:pPr>
      <w:r>
        <w:rPr>
          <w:rFonts w:hint="default" w:ascii="宋体" w:eastAsia="宋体"/>
          <w:i/>
          <w:iCs/>
          <w:sz w:val="24"/>
        </w:rPr>
        <w:t>df.to_excel('processed.xlsx', index=False)</w:t>
      </w:r>
    </w:p>
    <w:p>
      <w:pPr>
        <w:snapToGrid/>
        <w:spacing w:beforeAutospacing="0" w:afterAutospacing="0" w:line="400" w:lineRule="exact"/>
        <w:ind w:right="0" w:rightChars="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eastAsia" w:ascii="宋体" w:eastAsia="宋体"/>
          <w:sz w:val="24"/>
          <w:lang w:val="en-US" w:eastAsia="zh-CN"/>
        </w:rPr>
        <w:t>之后</w:t>
      </w:r>
      <w:r>
        <w:rPr>
          <w:rFonts w:hint="default" w:ascii="宋体" w:eastAsia="宋体"/>
          <w:sz w:val="24"/>
          <w:lang w:val="en-US" w:eastAsia="zh-CN"/>
        </w:rPr>
        <w:t>processed.xlsx的数据如下所示：</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
        <w:gridCol w:w="779"/>
        <w:gridCol w:w="1140"/>
        <w:gridCol w:w="1442"/>
        <w:gridCol w:w="632"/>
        <w:gridCol w:w="681"/>
        <w:gridCol w:w="571"/>
        <w:gridCol w:w="554"/>
        <w:gridCol w:w="785"/>
        <w:gridCol w:w="809"/>
        <w:gridCol w:w="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rPr>
            </w:pP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21"/>
                <w:szCs w:val="22"/>
              </w:rPr>
            </w:pPr>
            <w:r>
              <w:rPr>
                <w:rFonts w:hint="default"/>
                <w:color w:val="000000"/>
                <w:sz w:val="21"/>
                <w:szCs w:val="22"/>
                <w:lang w:val="en-US" w:eastAsia="zh-CN"/>
              </w:rPr>
              <w:t>利润率</w:t>
            </w:r>
          </w:p>
        </w:tc>
        <w:tc>
          <w:tcPr>
            <w:tcW w:w="1140" w:type="dxa"/>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21"/>
                <w:szCs w:val="22"/>
              </w:rPr>
            </w:pPr>
            <w:r>
              <w:rPr>
                <w:rFonts w:hint="default"/>
                <w:color w:val="000000"/>
                <w:sz w:val="21"/>
                <w:szCs w:val="22"/>
                <w:lang w:val="en-US" w:eastAsia="zh-CN"/>
              </w:rPr>
              <w:t>制造商</w:t>
            </w:r>
          </w:p>
        </w:tc>
        <w:tc>
          <w:tcPr>
            <w:tcW w:w="1442" w:type="dxa"/>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21"/>
                <w:szCs w:val="22"/>
              </w:rPr>
            </w:pPr>
            <w:r>
              <w:rPr>
                <w:rFonts w:hint="default"/>
                <w:color w:val="000000"/>
                <w:sz w:val="21"/>
                <w:szCs w:val="22"/>
                <w:lang w:val="en-US" w:eastAsia="zh-CN"/>
              </w:rPr>
              <w:t>产品名称</w:t>
            </w:r>
          </w:p>
        </w:tc>
        <w:tc>
          <w:tcPr>
            <w:tcW w:w="0" w:type="auto"/>
            <w:tcBorders>
              <w:top w:val="single" w:color="399473" w:sz="4" w:space="0"/>
              <w:left w:val="single" w:color="B9E4D4" w:sz="4" w:space="0"/>
              <w:bottom w:val="single" w:color="399473" w:sz="4" w:space="0"/>
              <w:right w:val="single" w:color="B9E4D4" w:sz="4" w:space="0"/>
            </w:tcBorders>
            <w:shd w:val="clear" w:color="auto" w:fill="71C8AA"/>
            <w:vAlign w:val="top"/>
          </w:tcPr>
          <w:p>
            <w:pPr>
              <w:rPr>
                <w:rFonts w:asciiTheme="minorHAnsi" w:hAnsiTheme="minorHAnsi" w:eastAsiaTheme="minorEastAsia" w:cstheme="minorBidi"/>
                <w:color w:val="000000"/>
                <w:kern w:val="2"/>
                <w:sz w:val="21"/>
                <w:szCs w:val="22"/>
                <w:lang w:val="en-US" w:eastAsia="zh-CN" w:bidi="ar-SA"/>
                <w14:ligatures w14:val="standardContextual"/>
              </w:rPr>
            </w:pPr>
            <w:r>
              <w:rPr>
                <w:rFonts w:hint="default"/>
                <w:color w:val="000000"/>
                <w:sz w:val="21"/>
                <w:szCs w:val="22"/>
                <w:lang w:val="en-US" w:eastAsia="zh-CN"/>
              </w:rPr>
              <w:t>利润</w:t>
            </w:r>
          </w:p>
        </w:tc>
        <w:tc>
          <w:tcPr>
            <w:tcW w:w="0" w:type="auto"/>
            <w:tcBorders>
              <w:top w:val="single" w:color="399473" w:sz="4" w:space="0"/>
              <w:left w:val="single" w:color="B9E4D4" w:sz="4" w:space="0"/>
              <w:bottom w:val="single" w:color="399473" w:sz="4" w:space="0"/>
              <w:right w:val="single" w:color="B9E4D4" w:sz="4" w:space="0"/>
            </w:tcBorders>
            <w:shd w:val="clear" w:color="auto" w:fill="71C8AA"/>
            <w:vAlign w:val="top"/>
          </w:tcPr>
          <w:p>
            <w:pPr>
              <w:rPr>
                <w:rFonts w:asciiTheme="minorHAnsi" w:hAnsiTheme="minorHAnsi" w:eastAsiaTheme="minorEastAsia" w:cstheme="minorBidi"/>
                <w:color w:val="000000"/>
                <w:kern w:val="2"/>
                <w:sz w:val="21"/>
                <w:szCs w:val="22"/>
                <w:lang w:val="en-US" w:eastAsia="zh-CN" w:bidi="ar-SA"/>
                <w14:ligatures w14:val="standardContextual"/>
              </w:rPr>
            </w:pPr>
            <w:r>
              <w:rPr>
                <w:rFonts w:hint="default"/>
                <w:color w:val="000000"/>
                <w:sz w:val="21"/>
                <w:szCs w:val="22"/>
                <w:lang w:val="en-US" w:eastAsia="zh-CN"/>
              </w:rPr>
              <w:t>子类别</w:t>
            </w:r>
          </w:p>
        </w:tc>
        <w:tc>
          <w:tcPr>
            <w:tcW w:w="0" w:type="auto"/>
            <w:tcBorders>
              <w:top w:val="single" w:color="399473" w:sz="4" w:space="0"/>
              <w:left w:val="single" w:color="B9E4D4" w:sz="4" w:space="0"/>
              <w:bottom w:val="single" w:color="399473" w:sz="4" w:space="0"/>
              <w:right w:val="single" w:color="B9E4D4" w:sz="4" w:space="0"/>
            </w:tcBorders>
            <w:shd w:val="clear" w:color="auto" w:fill="71C8AA"/>
            <w:vAlign w:val="top"/>
          </w:tcPr>
          <w:p>
            <w:pPr>
              <w:rPr>
                <w:rFonts w:asciiTheme="minorHAnsi" w:hAnsiTheme="minorHAnsi" w:eastAsiaTheme="minorEastAsia" w:cstheme="minorBidi"/>
                <w:color w:val="000000"/>
                <w:kern w:val="2"/>
                <w:sz w:val="21"/>
                <w:szCs w:val="22"/>
                <w:lang w:val="en-US" w:eastAsia="zh-CN" w:bidi="ar-SA"/>
                <w14:ligatures w14:val="standardContextual"/>
              </w:rPr>
            </w:pPr>
            <w:r>
              <w:rPr>
                <w:rFonts w:hint="default"/>
                <w:color w:val="000000"/>
                <w:sz w:val="21"/>
                <w:szCs w:val="22"/>
                <w:lang w:val="en-US" w:eastAsia="zh-CN"/>
              </w:rPr>
              <w:t>折扣</w:t>
            </w:r>
          </w:p>
        </w:tc>
        <w:tc>
          <w:tcPr>
            <w:tcW w:w="0" w:type="auto"/>
            <w:tcBorders>
              <w:top w:val="single" w:color="399473" w:sz="4" w:space="0"/>
              <w:left w:val="single" w:color="B9E4D4" w:sz="4" w:space="0"/>
              <w:bottom w:val="single" w:color="399473" w:sz="4" w:space="0"/>
              <w:right w:val="single" w:color="B9E4D4" w:sz="4" w:space="0"/>
            </w:tcBorders>
            <w:shd w:val="clear" w:color="auto" w:fill="71C8AA"/>
            <w:vAlign w:val="top"/>
          </w:tcPr>
          <w:p>
            <w:pPr>
              <w:rPr>
                <w:rFonts w:asciiTheme="minorHAnsi" w:hAnsiTheme="minorHAnsi" w:eastAsiaTheme="minorEastAsia" w:cstheme="minorBidi"/>
                <w:color w:val="000000"/>
                <w:kern w:val="2"/>
                <w:sz w:val="21"/>
                <w:szCs w:val="22"/>
                <w:lang w:val="en-US" w:eastAsia="zh-CN" w:bidi="ar-SA"/>
                <w14:ligatures w14:val="standardContextual"/>
              </w:rPr>
            </w:pPr>
            <w:r>
              <w:rPr>
                <w:rFonts w:hint="default"/>
                <w:color w:val="000000"/>
                <w:sz w:val="21"/>
                <w:szCs w:val="22"/>
                <w:lang w:val="en-US" w:eastAsia="zh-CN"/>
              </w:rPr>
              <w:t>数量</w:t>
            </w:r>
          </w:p>
        </w:tc>
        <w:tc>
          <w:tcPr>
            <w:tcW w:w="0" w:type="auto"/>
            <w:tcBorders>
              <w:top w:val="single" w:color="399473" w:sz="4" w:space="0"/>
              <w:left w:val="single" w:color="B9E4D4" w:sz="4" w:space="0"/>
              <w:bottom w:val="single" w:color="399473" w:sz="4" w:space="0"/>
              <w:right w:val="single" w:color="B9E4D4" w:sz="4" w:space="0"/>
            </w:tcBorders>
            <w:shd w:val="clear" w:color="auto" w:fill="71C8AA"/>
            <w:vAlign w:val="top"/>
          </w:tcPr>
          <w:p>
            <w:pPr>
              <w:rPr>
                <w:rFonts w:asciiTheme="minorHAnsi" w:hAnsiTheme="minorHAnsi" w:eastAsiaTheme="minorEastAsia" w:cstheme="minorBidi"/>
                <w:color w:val="000000"/>
                <w:kern w:val="2"/>
                <w:sz w:val="21"/>
                <w:szCs w:val="22"/>
                <w:lang w:val="en-US" w:eastAsia="zh-CN" w:bidi="ar-SA"/>
                <w14:ligatures w14:val="standardContextual"/>
              </w:rPr>
            </w:pPr>
            <w:r>
              <w:rPr>
                <w:rFonts w:hint="default"/>
                <w:color w:val="000000"/>
                <w:sz w:val="21"/>
                <w:szCs w:val="22"/>
                <w:lang w:val="en-US" w:eastAsia="zh-CN"/>
              </w:rPr>
              <w:t>类别</w:t>
            </w:r>
          </w:p>
        </w:tc>
        <w:tc>
          <w:tcPr>
            <w:tcW w:w="0" w:type="auto"/>
            <w:tcBorders>
              <w:top w:val="single" w:color="399473" w:sz="4" w:space="0"/>
              <w:left w:val="single" w:color="B9E4D4" w:sz="4" w:space="0"/>
              <w:bottom w:val="single" w:color="399473" w:sz="4" w:space="0"/>
              <w:right w:val="single" w:color="B9E4D4" w:sz="4" w:space="0"/>
            </w:tcBorders>
            <w:shd w:val="clear" w:color="auto" w:fill="71C8AA"/>
            <w:vAlign w:val="top"/>
          </w:tcPr>
          <w:p>
            <w:pPr>
              <w:rPr>
                <w:rFonts w:asciiTheme="minorHAnsi" w:hAnsiTheme="minorHAnsi" w:eastAsiaTheme="minorEastAsia" w:cstheme="minorBidi"/>
                <w:color w:val="000000"/>
                <w:kern w:val="2"/>
                <w:sz w:val="21"/>
                <w:szCs w:val="22"/>
                <w:lang w:val="en-US" w:eastAsia="zh-CN" w:bidi="ar-SA"/>
                <w14:ligatures w14:val="standardContextual"/>
              </w:rPr>
            </w:pPr>
            <w:r>
              <w:rPr>
                <w:rFonts w:hint="default"/>
                <w:color w:val="000000"/>
                <w:sz w:val="21"/>
                <w:szCs w:val="22"/>
                <w:lang w:val="en-US" w:eastAsia="zh-CN"/>
              </w:rPr>
              <w:t>邮寄方式</w:t>
            </w:r>
          </w:p>
        </w:tc>
        <w:tc>
          <w:tcPr>
            <w:tcW w:w="0" w:type="auto"/>
            <w:tcBorders>
              <w:top w:val="single" w:color="399473" w:sz="4" w:space="0"/>
              <w:left w:val="single" w:color="B9E4D4" w:sz="4" w:space="0"/>
              <w:bottom w:val="single" w:color="399473" w:sz="4" w:space="0"/>
              <w:right w:val="single" w:color="B9E4D4" w:sz="4" w:space="0"/>
            </w:tcBorders>
            <w:shd w:val="clear" w:color="auto" w:fill="71C8AA"/>
            <w:vAlign w:val="top"/>
          </w:tcPr>
          <w:p>
            <w:pPr>
              <w:rPr>
                <w:rFonts w:asciiTheme="minorHAnsi" w:hAnsiTheme="minorHAnsi" w:eastAsiaTheme="minorEastAsia" w:cstheme="minorBidi"/>
                <w:color w:val="000000"/>
                <w:kern w:val="2"/>
                <w:sz w:val="21"/>
                <w:szCs w:val="22"/>
                <w:lang w:val="en-US" w:eastAsia="zh-CN" w:bidi="ar-SA"/>
                <w14:ligatures w14:val="standardContextual"/>
              </w:rPr>
            </w:pPr>
            <w:r>
              <w:rPr>
                <w:rFonts w:hint="default"/>
                <w:color w:val="000000"/>
                <w:sz w:val="21"/>
                <w:szCs w:val="22"/>
                <w:lang w:val="en-US" w:eastAsia="zh-CN"/>
              </w:rPr>
              <w:t>销售额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399473" w:sz="4" w:space="0"/>
              <w:left w:val="single" w:color="B9E4D4" w:sz="4" w:space="0"/>
              <w:bottom w:val="single" w:color="B9E4D4" w:sz="4" w:space="0"/>
              <w:right w:val="single" w:color="B9E4D4" w:sz="4" w:space="0"/>
            </w:tcBorders>
            <w:shd w:val="clear" w:color="auto" w:fill="71C8AA"/>
          </w:tcPr>
          <w:p>
            <w:pPr>
              <w:rPr>
                <w:color w:val="000000"/>
              </w:rPr>
            </w:pPr>
            <w:r>
              <w:rPr>
                <w:rFonts w:hint="default"/>
                <w:color w:val="000000"/>
                <w:lang w:val="en-US" w:eastAsia="zh-CN"/>
              </w:rPr>
              <w:t>0</w:t>
            </w:r>
          </w:p>
        </w:tc>
        <w:tc>
          <w:tcPr>
            <w:tcW w:w="0" w:type="auto"/>
            <w:tcBorders>
              <w:top w:val="single" w:color="399473"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-0.47</w:t>
            </w:r>
          </w:p>
        </w:tc>
        <w:tc>
          <w:tcPr>
            <w:tcW w:w="1140" w:type="dxa"/>
            <w:tcBorders>
              <w:top w:val="single" w:color="399473" w:sz="4" w:space="0"/>
              <w:left w:val="single" w:color="B9E4D4" w:sz="4" w:space="0"/>
              <w:bottom w:val="single" w:color="B9E4D4" w:sz="4" w:space="0"/>
              <w:right w:val="single" w:color="B9E4D4" w:sz="4" w:space="0"/>
            </w:tcBorders>
            <w:shd w:val="clear" w:color="auto" w:fill="FFFFFF"/>
          </w:tcPr>
          <w:p>
            <w:pPr>
              <w:rPr>
                <w:color w:val="000000"/>
                <w:sz w:val="20"/>
                <w:szCs w:val="21"/>
              </w:rPr>
            </w:pPr>
            <w:r>
              <w:rPr>
                <w:rFonts w:hint="default"/>
                <w:color w:val="000000"/>
                <w:sz w:val="20"/>
                <w:szCs w:val="21"/>
                <w:lang w:val="en-US" w:eastAsia="zh-CN"/>
              </w:rPr>
              <w:t>Fiskars</w:t>
            </w:r>
          </w:p>
        </w:tc>
        <w:tc>
          <w:tcPr>
            <w:tcW w:w="1442" w:type="dxa"/>
            <w:tcBorders>
              <w:top w:val="single" w:color="399473"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Fiskar</w:t>
            </w:r>
            <w:r>
              <w:rPr>
                <w:rFonts w:hint="eastAsia"/>
                <w:color w:val="000000"/>
                <w:sz w:val="20"/>
                <w:szCs w:val="21"/>
                <w:lang w:val="en-US" w:eastAsia="zh-CN"/>
              </w:rPr>
              <w:t xml:space="preserve"> </w:t>
            </w:r>
            <w:r>
              <w:rPr>
                <w:rFonts w:hint="default"/>
                <w:color w:val="000000"/>
                <w:sz w:val="20"/>
                <w:szCs w:val="21"/>
                <w:lang w:val="en-US" w:eastAsia="zh-CN"/>
              </w:rPr>
              <w:t>剪刀,蓝色</w:t>
            </w:r>
          </w:p>
        </w:tc>
        <w:tc>
          <w:tcPr>
            <w:tcW w:w="0" w:type="auto"/>
            <w:tcBorders>
              <w:top w:val="single" w:color="399473" w:sz="4" w:space="0"/>
              <w:left w:val="single" w:color="B9E4D4" w:sz="4" w:space="0"/>
              <w:bottom w:val="single" w:color="B9E4D4" w:sz="4" w:space="0"/>
              <w:right w:val="single" w:color="B9E4D4" w:sz="4" w:space="0"/>
            </w:tcBorders>
            <w:shd w:val="clear" w:color="auto" w:fill="FFFFFF"/>
          </w:tcPr>
          <w:p>
            <w:pPr>
              <w:rPr>
                <w:color w:val="auto"/>
                <w:sz w:val="20"/>
                <w:szCs w:val="21"/>
                <w:highlight w:val="red"/>
              </w:rPr>
            </w:pPr>
            <w:r>
              <w:rPr>
                <w:rFonts w:hint="default"/>
                <w:color w:val="auto"/>
                <w:sz w:val="20"/>
                <w:szCs w:val="21"/>
                <w:highlight w:val="cyan"/>
                <w:lang w:val="en-US" w:eastAsia="zh-CN"/>
              </w:rPr>
              <w:t>NaN</w:t>
            </w:r>
          </w:p>
        </w:tc>
        <w:tc>
          <w:tcPr>
            <w:tcW w:w="0" w:type="auto"/>
            <w:tcBorders>
              <w:top w:val="single" w:color="399473"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用品</w:t>
            </w:r>
          </w:p>
        </w:tc>
        <w:tc>
          <w:tcPr>
            <w:tcW w:w="0" w:type="auto"/>
            <w:tcBorders>
              <w:top w:val="single" w:color="399473" w:sz="4" w:space="0"/>
              <w:left w:val="single" w:color="B9E4D4" w:sz="4" w:space="0"/>
              <w:bottom w:val="single" w:color="B9E4D4" w:sz="4" w:space="0"/>
              <w:right w:val="single" w:color="B9E4D4" w:sz="4" w:space="0"/>
            </w:tcBorders>
            <w:shd w:val="clear" w:color="auto" w:fill="FFFFFF"/>
          </w:tcPr>
          <w:p>
            <w:pPr>
              <w:rPr>
                <w:color w:val="000000"/>
                <w:sz w:val="20"/>
                <w:szCs w:val="21"/>
              </w:rPr>
            </w:pPr>
            <w:r>
              <w:rPr>
                <w:rFonts w:hint="default"/>
                <w:color w:val="000000"/>
                <w:sz w:val="20"/>
                <w:szCs w:val="21"/>
                <w:lang w:val="en-US" w:eastAsia="zh-CN"/>
              </w:rPr>
              <w:t>0.4</w:t>
            </w:r>
          </w:p>
        </w:tc>
        <w:tc>
          <w:tcPr>
            <w:tcW w:w="0" w:type="auto"/>
            <w:tcBorders>
              <w:top w:val="single" w:color="399473"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2</w:t>
            </w:r>
          </w:p>
        </w:tc>
        <w:tc>
          <w:tcPr>
            <w:tcW w:w="0" w:type="auto"/>
            <w:tcBorders>
              <w:top w:val="single" w:color="399473" w:sz="4" w:space="0"/>
              <w:left w:val="single" w:color="B9E4D4" w:sz="4" w:space="0"/>
              <w:bottom w:val="single" w:color="B9E4D4" w:sz="4" w:space="0"/>
              <w:right w:val="single" w:color="B9E4D4" w:sz="4" w:space="0"/>
            </w:tcBorders>
            <w:shd w:val="clear" w:color="auto" w:fill="FFFFFF"/>
          </w:tcPr>
          <w:p>
            <w:pPr>
              <w:rPr>
                <w:color w:val="000000"/>
                <w:sz w:val="20"/>
                <w:szCs w:val="21"/>
              </w:rPr>
            </w:pPr>
            <w:r>
              <w:rPr>
                <w:rFonts w:hint="default"/>
                <w:color w:val="000000"/>
                <w:sz w:val="20"/>
                <w:szCs w:val="21"/>
                <w:lang w:val="en-US" w:eastAsia="zh-CN"/>
              </w:rPr>
              <w:t>办公用品</w:t>
            </w:r>
          </w:p>
        </w:tc>
        <w:tc>
          <w:tcPr>
            <w:tcW w:w="0" w:type="auto"/>
            <w:tcBorders>
              <w:top w:val="single" w:color="399473"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二级</w:t>
            </w:r>
          </w:p>
        </w:tc>
        <w:tc>
          <w:tcPr>
            <w:tcW w:w="0" w:type="auto"/>
            <w:tcBorders>
              <w:top w:val="single" w:color="399473" w:sz="4" w:space="0"/>
              <w:left w:val="single" w:color="B9E4D4" w:sz="4" w:space="0"/>
              <w:bottom w:val="single" w:color="B9E4D4" w:sz="4" w:space="0"/>
              <w:right w:val="single" w:color="B9E4D4" w:sz="4" w:space="0"/>
            </w:tcBorders>
            <w:shd w:val="clear" w:color="auto" w:fill="FFFFFF"/>
          </w:tcPr>
          <w:p>
            <w:pPr>
              <w:rPr>
                <w:color w:val="000000"/>
                <w:sz w:val="20"/>
                <w:szCs w:val="21"/>
              </w:rPr>
            </w:pPr>
            <w:r>
              <w:rPr>
                <w:rFonts w:hint="default"/>
                <w:color w:val="000000"/>
                <w:sz w:val="20"/>
                <w:szCs w:val="21"/>
                <w:lang w:val="en-US" w:eastAsia="zh-CN"/>
              </w:rP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B9E4D4" w:sz="4" w:space="0"/>
              <w:left w:val="single" w:color="B9E4D4" w:sz="4" w:space="0"/>
              <w:bottom w:val="single" w:color="B9E4D4" w:sz="4" w:space="0"/>
              <w:right w:val="single" w:color="B9E4D4" w:sz="4" w:space="0"/>
            </w:tcBorders>
            <w:shd w:val="clear" w:color="auto" w:fill="71C8AA"/>
          </w:tcPr>
          <w:p>
            <w:pPr>
              <w:rPr>
                <w:color w:val="000000"/>
              </w:rPr>
            </w:pPr>
            <w:r>
              <w:rPr>
                <w:rFonts w:hint="default"/>
                <w:color w:val="000000"/>
                <w:lang w:val="en-US" w:eastAsia="zh-CN"/>
              </w:rPr>
              <w:t>1</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0.34</w:t>
            </w:r>
          </w:p>
        </w:tc>
        <w:tc>
          <w:tcPr>
            <w:tcW w:w="1140" w:type="dxa"/>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GlobeWeis</w:t>
            </w:r>
          </w:p>
        </w:tc>
        <w:tc>
          <w:tcPr>
            <w:tcW w:w="1442" w:type="dxa"/>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GlobeWeis搭扣信封,红色</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￥43</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信封</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0.0</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2</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办公用品</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标准级</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B9E4D4" w:sz="4" w:space="0"/>
              <w:left w:val="single" w:color="B9E4D4" w:sz="4" w:space="0"/>
              <w:bottom w:val="single" w:color="B9E4D4" w:sz="4" w:space="0"/>
              <w:right w:val="single" w:color="B9E4D4" w:sz="4" w:space="0"/>
            </w:tcBorders>
            <w:shd w:val="clear" w:color="auto" w:fill="71C8AA"/>
          </w:tcPr>
          <w:p>
            <w:pPr>
              <w:rPr>
                <w:color w:val="000000"/>
              </w:rPr>
            </w:pPr>
            <w:r>
              <w:rPr>
                <w:rFonts w:hint="default"/>
                <w:color w:val="000000"/>
                <w:lang w:val="en-US" w:eastAsia="zh-CN"/>
              </w:rPr>
              <w:t>2</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0.13</w:t>
            </w:r>
          </w:p>
        </w:tc>
        <w:tc>
          <w:tcPr>
            <w:tcW w:w="1140" w:type="dxa"/>
            <w:tcBorders>
              <w:top w:val="single" w:color="B9E4D4" w:sz="4" w:space="0"/>
              <w:left w:val="single" w:color="B9E4D4" w:sz="4" w:space="0"/>
              <w:bottom w:val="single" w:color="B9E4D4" w:sz="4" w:space="0"/>
              <w:right w:val="single" w:color="B9E4D4" w:sz="4" w:space="0"/>
            </w:tcBorders>
            <w:shd w:val="clear" w:color="auto" w:fill="FFFFFF"/>
          </w:tcPr>
          <w:p>
            <w:pPr>
              <w:rPr>
                <w:color w:val="000000"/>
                <w:sz w:val="20"/>
                <w:szCs w:val="21"/>
              </w:rPr>
            </w:pPr>
            <w:r>
              <w:rPr>
                <w:rFonts w:hint="default"/>
                <w:color w:val="000000"/>
                <w:sz w:val="20"/>
                <w:szCs w:val="21"/>
                <w:lang w:val="en-US" w:eastAsia="zh-CN"/>
              </w:rPr>
              <w:t>Cardinal</w:t>
            </w:r>
          </w:p>
        </w:tc>
        <w:tc>
          <w:tcPr>
            <w:tcW w:w="1442" w:type="dxa"/>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Cardinal孔加固材料,回收</w:t>
            </w:r>
          </w:p>
        </w:tc>
        <w:tc>
          <w:tcPr>
            <w:tcW w:w="0" w:type="auto"/>
            <w:tcBorders>
              <w:top w:val="single" w:color="B9E4D4" w:sz="4" w:space="0"/>
              <w:left w:val="single" w:color="B9E4D4" w:sz="4" w:space="0"/>
              <w:bottom w:val="single" w:color="B9E4D4" w:sz="4" w:space="0"/>
              <w:right w:val="single" w:color="B9E4D4" w:sz="4" w:space="0"/>
            </w:tcBorders>
            <w:shd w:val="clear" w:color="auto" w:fill="FFFFFF"/>
          </w:tcPr>
          <w:p>
            <w:pPr>
              <w:rPr>
                <w:color w:val="000000"/>
                <w:sz w:val="20"/>
                <w:szCs w:val="21"/>
              </w:rPr>
            </w:pPr>
            <w:r>
              <w:rPr>
                <w:rFonts w:hint="default"/>
                <w:color w:val="000000"/>
                <w:sz w:val="20"/>
                <w:szCs w:val="21"/>
                <w:lang w:val="en-US" w:eastAsia="zh-CN"/>
              </w:rPr>
              <w:t>￥4</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装订机</w:t>
            </w:r>
          </w:p>
        </w:tc>
        <w:tc>
          <w:tcPr>
            <w:tcW w:w="0" w:type="auto"/>
            <w:tcBorders>
              <w:top w:val="single" w:color="B9E4D4" w:sz="4" w:space="0"/>
              <w:left w:val="single" w:color="B9E4D4" w:sz="4" w:space="0"/>
              <w:bottom w:val="single" w:color="B9E4D4" w:sz="4" w:space="0"/>
              <w:right w:val="single" w:color="B9E4D4" w:sz="4" w:space="0"/>
            </w:tcBorders>
            <w:shd w:val="clear" w:color="auto" w:fill="FFFFFF"/>
          </w:tcPr>
          <w:p>
            <w:pPr>
              <w:rPr>
                <w:color w:val="000000"/>
                <w:sz w:val="20"/>
                <w:szCs w:val="21"/>
              </w:rPr>
            </w:pPr>
            <w:r>
              <w:rPr>
                <w:rFonts w:hint="default"/>
                <w:color w:val="000000"/>
                <w:sz w:val="20"/>
                <w:szCs w:val="21"/>
                <w:lang w:val="en-US" w:eastAsia="zh-CN"/>
              </w:rPr>
              <w:t>0.4</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2</w:t>
            </w:r>
          </w:p>
        </w:tc>
        <w:tc>
          <w:tcPr>
            <w:tcW w:w="0" w:type="auto"/>
            <w:tcBorders>
              <w:top w:val="single" w:color="B9E4D4" w:sz="4" w:space="0"/>
              <w:left w:val="single" w:color="B9E4D4" w:sz="4" w:space="0"/>
              <w:bottom w:val="single" w:color="B9E4D4" w:sz="4" w:space="0"/>
              <w:right w:val="single" w:color="B9E4D4" w:sz="4" w:space="0"/>
            </w:tcBorders>
            <w:shd w:val="clear" w:color="auto" w:fill="FFFFFF"/>
          </w:tcPr>
          <w:p>
            <w:pPr>
              <w:rPr>
                <w:color w:val="000000"/>
                <w:sz w:val="20"/>
                <w:szCs w:val="21"/>
              </w:rPr>
            </w:pPr>
            <w:r>
              <w:rPr>
                <w:rFonts w:hint="default"/>
                <w:color w:val="000000"/>
                <w:sz w:val="20"/>
                <w:szCs w:val="21"/>
                <w:lang w:val="en-US" w:eastAsia="zh-CN"/>
              </w:rPr>
              <w:t>办公用品</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标准级</w:t>
            </w:r>
          </w:p>
        </w:tc>
        <w:tc>
          <w:tcPr>
            <w:tcW w:w="0" w:type="auto"/>
            <w:tcBorders>
              <w:top w:val="single" w:color="B9E4D4" w:sz="4" w:space="0"/>
              <w:left w:val="single" w:color="B9E4D4" w:sz="4" w:space="0"/>
              <w:bottom w:val="single" w:color="B9E4D4" w:sz="4" w:space="0"/>
              <w:right w:val="single" w:color="B9E4D4" w:sz="4" w:space="0"/>
            </w:tcBorders>
            <w:shd w:val="clear" w:color="auto" w:fill="FFFFFF"/>
          </w:tcPr>
          <w:p>
            <w:pPr>
              <w:rPr>
                <w:color w:val="000000"/>
                <w:sz w:val="20"/>
                <w:szCs w:val="21"/>
              </w:rPr>
            </w:pPr>
            <w:r>
              <w:rPr>
                <w:rFonts w:hint="default"/>
                <w:color w:val="000000"/>
                <w:sz w:val="20"/>
                <w:szCs w:val="21"/>
                <w:lang w:val="en-US" w:eastAsia="zh-CN"/>
              </w:rPr>
              <w:t>￥32</w:t>
            </w:r>
          </w:p>
        </w:tc>
      </w:tr>
    </w:tbl>
    <w:p>
      <w:pPr>
        <w:bidi w:val="0"/>
        <w:snapToGrid/>
        <w:spacing w:beforeAutospacing="0" w:afterAutospacing="0" w:line="400" w:lineRule="exact"/>
        <w:ind w:right="0" w:rightChars="0"/>
        <w:jc w:val="both"/>
        <w:rPr>
          <w:rStyle w:val="10"/>
          <w:rFonts w:hint="default" w:ascii="宋体" w:eastAsia="宋体"/>
          <w:sz w:val="24"/>
          <w:lang w:val="en-US" w:eastAsia="zh-CN"/>
        </w:rPr>
      </w:pPr>
    </w:p>
    <w:p>
      <w:pPr>
        <w:pStyle w:val="4"/>
        <w:bidi w:val="0"/>
        <w:snapToGrid/>
        <w:spacing w:before="0" w:beforeLines="0" w:beforeAutospacing="0" w:after="0" w:afterLines="0" w:afterAutospacing="0" w:line="400" w:lineRule="exact"/>
        <w:ind w:left="0" w:leftChars="0" w:right="0" w:rightChars="0" w:firstLine="482" w:firstLineChars="200"/>
        <w:jc w:val="both"/>
        <w:rPr>
          <w:rFonts w:ascii="宋体" w:eastAsia="宋体"/>
          <w:sz w:val="24"/>
        </w:rPr>
      </w:pPr>
      <w:r>
        <w:rPr>
          <w:rFonts w:hint="default" w:ascii="宋体" w:eastAsia="宋体"/>
          <w:sz w:val="24"/>
          <w:lang w:val="en-US" w:eastAsia="zh-CN"/>
        </w:rPr>
        <w:t>（2）处理数据缺失</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default" w:ascii="宋体" w:eastAsia="宋体"/>
          <w:sz w:val="24"/>
          <w:lang w:val="en-US" w:eastAsia="zh-CN"/>
        </w:rPr>
        <w:t>注意到上面的数据中存在空白值，使用以下代码找到数据中的空白的列</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print(df.columns[df.isnull().any()])</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default" w:ascii="宋体" w:eastAsia="宋体"/>
          <w:sz w:val="24"/>
          <w:lang w:val="en-US" w:eastAsia="zh-CN"/>
        </w:rPr>
        <w:t>输出为：</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2" w:firstLineChars="200"/>
        <w:jc w:val="both"/>
        <w:rPr>
          <w:rFonts w:hint="default" w:ascii="宋体" w:eastAsia="宋体"/>
          <w:sz w:val="24"/>
          <w:u w:val="single"/>
          <w:lang w:val="en-US" w:eastAsia="zh-CN"/>
        </w:rPr>
      </w:pPr>
      <w:r>
        <w:rPr>
          <w:rFonts w:hint="default" w:ascii="宋体" w:eastAsia="宋体"/>
          <w:b/>
          <w:bCs/>
          <w:sz w:val="24"/>
          <w:u w:val="none"/>
          <w:lang w:val="en-US" w:eastAsia="zh-CN"/>
        </w:rPr>
        <w:t>Index(['利润'], dtype='object')</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default" w:ascii="宋体" w:eastAsia="宋体"/>
          <w:sz w:val="24"/>
          <w:lang w:val="en-US" w:eastAsia="zh-CN"/>
        </w:rPr>
        <w:t>故只在 '利润' 这一列存在空白数据，注意到利润即为销售额与利润率的乘积，而销售额和利润率均不含空数据，故利润的全部空值都可以通过销售额乘利润率进行填充，注意到销售额和利润均含有￥符号，故去除￥使其转化为数值类型再进行填充。代码如下：</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df['利润'] = df['利润'].replace('￥', '', regex=True).replace(',', '.', regex=True).astype(float)</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df['销售额'] = df['销售额'].replace('￥', '', regex=True).replace(',', '.', regex=True).astype(float)</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df['利润'].fillna(df['销售额'] * df['利润率'], inplace=True)</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default" w:ascii="宋体" w:eastAsia="宋体"/>
          <w:sz w:val="24"/>
          <w:lang w:val="en-US" w:eastAsia="zh-CN"/>
        </w:rPr>
        <w:t>processed.xlsx之后的数据如下所示，利润空值均被填充了。</w:t>
      </w:r>
    </w:p>
    <w:p>
      <w:pPr>
        <w:snapToGrid/>
        <w:spacing w:beforeAutospacing="0" w:afterAutospacing="0" w:line="400" w:lineRule="exact"/>
        <w:ind w:left="0" w:leftChars="0" w:right="0" w:rightChars="0" w:firstLine="480" w:firstLineChars="200"/>
        <w:jc w:val="both"/>
        <w:rPr>
          <w:rFonts w:ascii="宋体" w:eastAsia="宋体"/>
          <w:sz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
        <w:gridCol w:w="782"/>
        <w:gridCol w:w="1140"/>
        <w:gridCol w:w="1440"/>
        <w:gridCol w:w="676"/>
        <w:gridCol w:w="687"/>
        <w:gridCol w:w="574"/>
        <w:gridCol w:w="557"/>
        <w:gridCol w:w="793"/>
        <w:gridCol w:w="818"/>
        <w:gridCol w:w="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rPr>
            </w:pP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21"/>
                <w:szCs w:val="22"/>
              </w:rPr>
            </w:pPr>
            <w:r>
              <w:rPr>
                <w:rFonts w:hint="default"/>
                <w:color w:val="000000"/>
                <w:sz w:val="21"/>
                <w:szCs w:val="22"/>
                <w:lang w:val="en-US" w:eastAsia="zh-CN"/>
              </w:rPr>
              <w:t>利润率</w:t>
            </w:r>
          </w:p>
        </w:tc>
        <w:tc>
          <w:tcPr>
            <w:tcW w:w="1140" w:type="dxa"/>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21"/>
                <w:szCs w:val="22"/>
              </w:rPr>
            </w:pPr>
            <w:r>
              <w:rPr>
                <w:rFonts w:hint="default"/>
                <w:color w:val="000000"/>
                <w:sz w:val="21"/>
                <w:szCs w:val="22"/>
                <w:lang w:val="en-US" w:eastAsia="zh-CN"/>
              </w:rPr>
              <w:t>制造商</w:t>
            </w:r>
          </w:p>
        </w:tc>
        <w:tc>
          <w:tcPr>
            <w:tcW w:w="1442" w:type="dxa"/>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21"/>
                <w:szCs w:val="22"/>
              </w:rPr>
            </w:pPr>
            <w:r>
              <w:rPr>
                <w:rFonts w:hint="default"/>
                <w:color w:val="000000"/>
                <w:sz w:val="21"/>
                <w:szCs w:val="22"/>
                <w:lang w:val="en-US" w:eastAsia="zh-CN"/>
              </w:rPr>
              <w:t>产品名称</w:t>
            </w:r>
          </w:p>
        </w:tc>
        <w:tc>
          <w:tcPr>
            <w:tcW w:w="0" w:type="auto"/>
            <w:tcBorders>
              <w:top w:val="single" w:color="399473" w:sz="4" w:space="0"/>
              <w:left w:val="single" w:color="B9E4D4" w:sz="4" w:space="0"/>
              <w:bottom w:val="single" w:color="399473" w:sz="4" w:space="0"/>
              <w:right w:val="single" w:color="B9E4D4" w:sz="4" w:space="0"/>
            </w:tcBorders>
            <w:shd w:val="clear" w:color="auto" w:fill="71C8AA"/>
            <w:vAlign w:val="top"/>
          </w:tcPr>
          <w:p>
            <w:pPr>
              <w:rPr>
                <w:rFonts w:asciiTheme="minorHAnsi" w:hAnsiTheme="minorHAnsi" w:eastAsiaTheme="minorEastAsia" w:cstheme="minorBidi"/>
                <w:color w:val="000000"/>
                <w:kern w:val="2"/>
                <w:sz w:val="21"/>
                <w:szCs w:val="22"/>
                <w:lang w:val="en-US" w:eastAsia="zh-CN" w:bidi="ar-SA"/>
                <w14:ligatures w14:val="standardContextual"/>
              </w:rPr>
            </w:pPr>
            <w:r>
              <w:rPr>
                <w:rFonts w:hint="default"/>
                <w:color w:val="000000"/>
                <w:sz w:val="21"/>
                <w:szCs w:val="22"/>
                <w:lang w:val="en-US" w:eastAsia="zh-CN"/>
              </w:rPr>
              <w:t>利润</w:t>
            </w:r>
          </w:p>
        </w:tc>
        <w:tc>
          <w:tcPr>
            <w:tcW w:w="0" w:type="auto"/>
            <w:tcBorders>
              <w:top w:val="single" w:color="399473" w:sz="4" w:space="0"/>
              <w:left w:val="single" w:color="B9E4D4" w:sz="4" w:space="0"/>
              <w:bottom w:val="single" w:color="399473" w:sz="4" w:space="0"/>
              <w:right w:val="single" w:color="B9E4D4" w:sz="4" w:space="0"/>
            </w:tcBorders>
            <w:shd w:val="clear" w:color="auto" w:fill="71C8AA"/>
            <w:vAlign w:val="top"/>
          </w:tcPr>
          <w:p>
            <w:pPr>
              <w:rPr>
                <w:rFonts w:asciiTheme="minorHAnsi" w:hAnsiTheme="minorHAnsi" w:eastAsiaTheme="minorEastAsia" w:cstheme="minorBidi"/>
                <w:color w:val="000000"/>
                <w:kern w:val="2"/>
                <w:sz w:val="21"/>
                <w:szCs w:val="22"/>
                <w:lang w:val="en-US" w:eastAsia="zh-CN" w:bidi="ar-SA"/>
                <w14:ligatures w14:val="standardContextual"/>
              </w:rPr>
            </w:pPr>
            <w:r>
              <w:rPr>
                <w:rFonts w:hint="default"/>
                <w:color w:val="000000"/>
                <w:sz w:val="21"/>
                <w:szCs w:val="22"/>
                <w:lang w:val="en-US" w:eastAsia="zh-CN"/>
              </w:rPr>
              <w:t>子类别</w:t>
            </w:r>
          </w:p>
        </w:tc>
        <w:tc>
          <w:tcPr>
            <w:tcW w:w="0" w:type="auto"/>
            <w:tcBorders>
              <w:top w:val="single" w:color="399473" w:sz="4" w:space="0"/>
              <w:left w:val="single" w:color="B9E4D4" w:sz="4" w:space="0"/>
              <w:bottom w:val="single" w:color="399473" w:sz="4" w:space="0"/>
              <w:right w:val="single" w:color="B9E4D4" w:sz="4" w:space="0"/>
            </w:tcBorders>
            <w:shd w:val="clear" w:color="auto" w:fill="71C8AA"/>
            <w:vAlign w:val="top"/>
          </w:tcPr>
          <w:p>
            <w:pPr>
              <w:rPr>
                <w:rFonts w:asciiTheme="minorHAnsi" w:hAnsiTheme="minorHAnsi" w:eastAsiaTheme="minorEastAsia" w:cstheme="minorBidi"/>
                <w:color w:val="000000"/>
                <w:kern w:val="2"/>
                <w:sz w:val="21"/>
                <w:szCs w:val="22"/>
                <w:lang w:val="en-US" w:eastAsia="zh-CN" w:bidi="ar-SA"/>
                <w14:ligatures w14:val="standardContextual"/>
              </w:rPr>
            </w:pPr>
            <w:r>
              <w:rPr>
                <w:rFonts w:hint="default"/>
                <w:color w:val="000000"/>
                <w:sz w:val="21"/>
                <w:szCs w:val="22"/>
                <w:lang w:val="en-US" w:eastAsia="zh-CN"/>
              </w:rPr>
              <w:t>折扣</w:t>
            </w:r>
          </w:p>
        </w:tc>
        <w:tc>
          <w:tcPr>
            <w:tcW w:w="0" w:type="auto"/>
            <w:tcBorders>
              <w:top w:val="single" w:color="399473" w:sz="4" w:space="0"/>
              <w:left w:val="single" w:color="B9E4D4" w:sz="4" w:space="0"/>
              <w:bottom w:val="single" w:color="399473" w:sz="4" w:space="0"/>
              <w:right w:val="single" w:color="B9E4D4" w:sz="4" w:space="0"/>
            </w:tcBorders>
            <w:shd w:val="clear" w:color="auto" w:fill="71C8AA"/>
            <w:vAlign w:val="top"/>
          </w:tcPr>
          <w:p>
            <w:pPr>
              <w:rPr>
                <w:rFonts w:asciiTheme="minorHAnsi" w:hAnsiTheme="minorHAnsi" w:eastAsiaTheme="minorEastAsia" w:cstheme="minorBidi"/>
                <w:color w:val="000000"/>
                <w:kern w:val="2"/>
                <w:sz w:val="21"/>
                <w:szCs w:val="22"/>
                <w:lang w:val="en-US" w:eastAsia="zh-CN" w:bidi="ar-SA"/>
                <w14:ligatures w14:val="standardContextual"/>
              </w:rPr>
            </w:pPr>
            <w:r>
              <w:rPr>
                <w:rFonts w:hint="default"/>
                <w:color w:val="000000"/>
                <w:sz w:val="21"/>
                <w:szCs w:val="22"/>
                <w:lang w:val="en-US" w:eastAsia="zh-CN"/>
              </w:rPr>
              <w:t>数量</w:t>
            </w:r>
          </w:p>
        </w:tc>
        <w:tc>
          <w:tcPr>
            <w:tcW w:w="0" w:type="auto"/>
            <w:tcBorders>
              <w:top w:val="single" w:color="399473" w:sz="4" w:space="0"/>
              <w:left w:val="single" w:color="B9E4D4" w:sz="4" w:space="0"/>
              <w:bottom w:val="single" w:color="399473" w:sz="4" w:space="0"/>
              <w:right w:val="single" w:color="B9E4D4" w:sz="4" w:space="0"/>
            </w:tcBorders>
            <w:shd w:val="clear" w:color="auto" w:fill="71C8AA"/>
            <w:vAlign w:val="top"/>
          </w:tcPr>
          <w:p>
            <w:pPr>
              <w:rPr>
                <w:rFonts w:asciiTheme="minorHAnsi" w:hAnsiTheme="minorHAnsi" w:eastAsiaTheme="minorEastAsia" w:cstheme="minorBidi"/>
                <w:color w:val="000000"/>
                <w:kern w:val="2"/>
                <w:sz w:val="21"/>
                <w:szCs w:val="22"/>
                <w:lang w:val="en-US" w:eastAsia="zh-CN" w:bidi="ar-SA"/>
                <w14:ligatures w14:val="standardContextual"/>
              </w:rPr>
            </w:pPr>
            <w:r>
              <w:rPr>
                <w:rFonts w:hint="default"/>
                <w:color w:val="000000"/>
                <w:sz w:val="21"/>
                <w:szCs w:val="22"/>
                <w:lang w:val="en-US" w:eastAsia="zh-CN"/>
              </w:rPr>
              <w:t>类别</w:t>
            </w:r>
          </w:p>
        </w:tc>
        <w:tc>
          <w:tcPr>
            <w:tcW w:w="0" w:type="auto"/>
            <w:tcBorders>
              <w:top w:val="single" w:color="399473" w:sz="4" w:space="0"/>
              <w:left w:val="single" w:color="B9E4D4" w:sz="4" w:space="0"/>
              <w:bottom w:val="single" w:color="399473" w:sz="4" w:space="0"/>
              <w:right w:val="single" w:color="B9E4D4" w:sz="4" w:space="0"/>
            </w:tcBorders>
            <w:shd w:val="clear" w:color="auto" w:fill="71C8AA"/>
            <w:vAlign w:val="top"/>
          </w:tcPr>
          <w:p>
            <w:pPr>
              <w:rPr>
                <w:rFonts w:asciiTheme="minorHAnsi" w:hAnsiTheme="minorHAnsi" w:eastAsiaTheme="minorEastAsia" w:cstheme="minorBidi"/>
                <w:color w:val="000000"/>
                <w:kern w:val="2"/>
                <w:sz w:val="21"/>
                <w:szCs w:val="22"/>
                <w:lang w:val="en-US" w:eastAsia="zh-CN" w:bidi="ar-SA"/>
                <w14:ligatures w14:val="standardContextual"/>
              </w:rPr>
            </w:pPr>
            <w:r>
              <w:rPr>
                <w:rFonts w:hint="default"/>
                <w:color w:val="000000"/>
                <w:sz w:val="21"/>
                <w:szCs w:val="22"/>
                <w:lang w:val="en-US" w:eastAsia="zh-CN"/>
              </w:rPr>
              <w:t>邮寄方式</w:t>
            </w:r>
          </w:p>
        </w:tc>
        <w:tc>
          <w:tcPr>
            <w:tcW w:w="0" w:type="auto"/>
            <w:tcBorders>
              <w:top w:val="single" w:color="399473" w:sz="4" w:space="0"/>
              <w:left w:val="single" w:color="B9E4D4" w:sz="4" w:space="0"/>
              <w:bottom w:val="single" w:color="399473" w:sz="4" w:space="0"/>
              <w:right w:val="single" w:color="B9E4D4" w:sz="4" w:space="0"/>
            </w:tcBorders>
            <w:shd w:val="clear" w:color="auto" w:fill="71C8AA"/>
            <w:vAlign w:val="top"/>
          </w:tcPr>
          <w:p>
            <w:pPr>
              <w:rPr>
                <w:rFonts w:asciiTheme="minorHAnsi" w:hAnsiTheme="minorHAnsi" w:eastAsiaTheme="minorEastAsia" w:cstheme="minorBidi"/>
                <w:color w:val="000000"/>
                <w:kern w:val="2"/>
                <w:sz w:val="21"/>
                <w:szCs w:val="22"/>
                <w:lang w:val="en-US" w:eastAsia="zh-CN" w:bidi="ar-SA"/>
                <w14:ligatures w14:val="standardContextual"/>
              </w:rPr>
            </w:pPr>
            <w:r>
              <w:rPr>
                <w:rFonts w:hint="default"/>
                <w:color w:val="000000"/>
                <w:sz w:val="21"/>
                <w:szCs w:val="22"/>
                <w:lang w:val="en-US" w:eastAsia="zh-CN"/>
              </w:rPr>
              <w:t>销售额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399473" w:sz="4" w:space="0"/>
              <w:left w:val="single" w:color="B9E4D4" w:sz="4" w:space="0"/>
              <w:bottom w:val="single" w:color="B9E4D4" w:sz="4" w:space="0"/>
              <w:right w:val="single" w:color="B9E4D4" w:sz="4" w:space="0"/>
            </w:tcBorders>
            <w:shd w:val="clear" w:color="auto" w:fill="71C8AA"/>
          </w:tcPr>
          <w:p>
            <w:pPr>
              <w:rPr>
                <w:color w:val="000000"/>
              </w:rPr>
            </w:pPr>
            <w:r>
              <w:rPr>
                <w:rFonts w:hint="default"/>
                <w:color w:val="000000"/>
                <w:lang w:val="en-US" w:eastAsia="zh-CN"/>
              </w:rPr>
              <w:t>0</w:t>
            </w:r>
          </w:p>
        </w:tc>
        <w:tc>
          <w:tcPr>
            <w:tcW w:w="0" w:type="auto"/>
            <w:tcBorders>
              <w:top w:val="single" w:color="399473"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-0.47</w:t>
            </w:r>
          </w:p>
        </w:tc>
        <w:tc>
          <w:tcPr>
            <w:tcW w:w="1140" w:type="dxa"/>
            <w:tcBorders>
              <w:top w:val="single" w:color="399473" w:sz="4" w:space="0"/>
              <w:left w:val="single" w:color="B9E4D4" w:sz="4" w:space="0"/>
              <w:bottom w:val="single" w:color="B9E4D4" w:sz="4" w:space="0"/>
              <w:right w:val="single" w:color="B9E4D4" w:sz="4" w:space="0"/>
            </w:tcBorders>
            <w:shd w:val="clear" w:color="auto" w:fill="FFFFFF"/>
          </w:tcPr>
          <w:p>
            <w:pPr>
              <w:rPr>
                <w:color w:val="000000"/>
                <w:sz w:val="20"/>
                <w:szCs w:val="21"/>
              </w:rPr>
            </w:pPr>
            <w:r>
              <w:rPr>
                <w:rFonts w:hint="default"/>
                <w:color w:val="000000"/>
                <w:sz w:val="20"/>
                <w:szCs w:val="21"/>
                <w:lang w:val="en-US" w:eastAsia="zh-CN"/>
              </w:rPr>
              <w:t>Fiskars</w:t>
            </w:r>
          </w:p>
        </w:tc>
        <w:tc>
          <w:tcPr>
            <w:tcW w:w="1442" w:type="dxa"/>
            <w:tcBorders>
              <w:top w:val="single" w:color="399473"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Fiskar</w:t>
            </w:r>
            <w:r>
              <w:rPr>
                <w:rFonts w:hint="eastAsia"/>
                <w:color w:val="000000"/>
                <w:sz w:val="20"/>
                <w:szCs w:val="21"/>
                <w:lang w:val="en-US" w:eastAsia="zh-CN"/>
              </w:rPr>
              <w:t xml:space="preserve"> </w:t>
            </w:r>
            <w:r>
              <w:rPr>
                <w:rFonts w:hint="default"/>
                <w:color w:val="000000"/>
                <w:sz w:val="20"/>
                <w:szCs w:val="21"/>
                <w:lang w:val="en-US" w:eastAsia="zh-CN"/>
              </w:rPr>
              <w:t>剪刀,蓝色</w:t>
            </w:r>
          </w:p>
        </w:tc>
        <w:tc>
          <w:tcPr>
            <w:tcW w:w="0" w:type="auto"/>
            <w:tcBorders>
              <w:top w:val="single" w:color="399473" w:sz="4" w:space="0"/>
              <w:left w:val="single" w:color="B9E4D4" w:sz="4" w:space="0"/>
              <w:bottom w:val="single" w:color="B9E4D4" w:sz="4" w:space="0"/>
              <w:right w:val="single" w:color="B9E4D4" w:sz="4" w:space="0"/>
            </w:tcBorders>
            <w:shd w:val="clear" w:color="auto" w:fill="FFFFFF"/>
          </w:tcPr>
          <w:p>
            <w:pPr>
              <w:rPr>
                <w:rFonts w:hint="default"/>
                <w:color w:val="000000"/>
                <w:sz w:val="20"/>
                <w:szCs w:val="21"/>
                <w:lang w:val="en-US"/>
              </w:rPr>
            </w:pPr>
            <w:r>
              <w:rPr>
                <w:rFonts w:hint="eastAsia"/>
                <w:color w:val="000000"/>
                <w:sz w:val="20"/>
                <w:szCs w:val="21"/>
                <w:lang w:val="en-US" w:eastAsia="zh-CN"/>
              </w:rPr>
              <w:t>-61.1</w:t>
            </w:r>
          </w:p>
        </w:tc>
        <w:tc>
          <w:tcPr>
            <w:tcW w:w="0" w:type="auto"/>
            <w:tcBorders>
              <w:top w:val="single" w:color="399473"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用品</w:t>
            </w:r>
          </w:p>
        </w:tc>
        <w:tc>
          <w:tcPr>
            <w:tcW w:w="0" w:type="auto"/>
            <w:tcBorders>
              <w:top w:val="single" w:color="399473" w:sz="4" w:space="0"/>
              <w:left w:val="single" w:color="B9E4D4" w:sz="4" w:space="0"/>
              <w:bottom w:val="single" w:color="B9E4D4" w:sz="4" w:space="0"/>
              <w:right w:val="single" w:color="B9E4D4" w:sz="4" w:space="0"/>
            </w:tcBorders>
            <w:shd w:val="clear" w:color="auto" w:fill="FFFFFF"/>
          </w:tcPr>
          <w:p>
            <w:pPr>
              <w:rPr>
                <w:color w:val="000000"/>
                <w:sz w:val="20"/>
                <w:szCs w:val="21"/>
              </w:rPr>
            </w:pPr>
            <w:r>
              <w:rPr>
                <w:rFonts w:hint="default"/>
                <w:color w:val="000000"/>
                <w:sz w:val="20"/>
                <w:szCs w:val="21"/>
                <w:lang w:val="en-US" w:eastAsia="zh-CN"/>
              </w:rPr>
              <w:t>0.4</w:t>
            </w:r>
          </w:p>
        </w:tc>
        <w:tc>
          <w:tcPr>
            <w:tcW w:w="0" w:type="auto"/>
            <w:tcBorders>
              <w:top w:val="single" w:color="399473"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2</w:t>
            </w:r>
          </w:p>
        </w:tc>
        <w:tc>
          <w:tcPr>
            <w:tcW w:w="0" w:type="auto"/>
            <w:tcBorders>
              <w:top w:val="single" w:color="399473" w:sz="4" w:space="0"/>
              <w:left w:val="single" w:color="B9E4D4" w:sz="4" w:space="0"/>
              <w:bottom w:val="single" w:color="B9E4D4" w:sz="4" w:space="0"/>
              <w:right w:val="single" w:color="B9E4D4" w:sz="4" w:space="0"/>
            </w:tcBorders>
            <w:shd w:val="clear" w:color="auto" w:fill="FFFFFF"/>
          </w:tcPr>
          <w:p>
            <w:pPr>
              <w:rPr>
                <w:color w:val="000000"/>
                <w:sz w:val="20"/>
                <w:szCs w:val="21"/>
              </w:rPr>
            </w:pPr>
            <w:r>
              <w:rPr>
                <w:rFonts w:hint="default"/>
                <w:color w:val="000000"/>
                <w:sz w:val="20"/>
                <w:szCs w:val="21"/>
                <w:lang w:val="en-US" w:eastAsia="zh-CN"/>
              </w:rPr>
              <w:t>办公用品</w:t>
            </w:r>
          </w:p>
        </w:tc>
        <w:tc>
          <w:tcPr>
            <w:tcW w:w="0" w:type="auto"/>
            <w:tcBorders>
              <w:top w:val="single" w:color="399473"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二级</w:t>
            </w:r>
          </w:p>
        </w:tc>
        <w:tc>
          <w:tcPr>
            <w:tcW w:w="0" w:type="auto"/>
            <w:tcBorders>
              <w:top w:val="single" w:color="399473" w:sz="4" w:space="0"/>
              <w:left w:val="single" w:color="B9E4D4" w:sz="4" w:space="0"/>
              <w:bottom w:val="single" w:color="B9E4D4" w:sz="4" w:space="0"/>
              <w:right w:val="single" w:color="B9E4D4" w:sz="4" w:space="0"/>
            </w:tcBorders>
            <w:shd w:val="clear" w:color="auto" w:fill="FFFFFF"/>
          </w:tcPr>
          <w:p>
            <w:pPr>
              <w:rPr>
                <w:rFonts w:hint="default"/>
                <w:color w:val="000000"/>
                <w:sz w:val="20"/>
                <w:szCs w:val="21"/>
                <w:lang w:val="en-US"/>
              </w:rPr>
            </w:pPr>
            <w:r>
              <w:rPr>
                <w:rFonts w:hint="eastAsia"/>
                <w:color w:val="000000"/>
                <w:sz w:val="20"/>
                <w:szCs w:val="21"/>
                <w:lang w:val="en-US" w:eastAsia="zh-CN"/>
              </w:rP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B9E4D4" w:sz="4" w:space="0"/>
              <w:left w:val="single" w:color="B9E4D4" w:sz="4" w:space="0"/>
              <w:bottom w:val="single" w:color="B9E4D4" w:sz="4" w:space="0"/>
              <w:right w:val="single" w:color="B9E4D4" w:sz="4" w:space="0"/>
            </w:tcBorders>
            <w:shd w:val="clear" w:color="auto" w:fill="71C8AA"/>
          </w:tcPr>
          <w:p>
            <w:pPr>
              <w:rPr>
                <w:color w:val="000000"/>
              </w:rPr>
            </w:pPr>
            <w:r>
              <w:rPr>
                <w:rFonts w:hint="default"/>
                <w:color w:val="000000"/>
                <w:lang w:val="en-US" w:eastAsia="zh-CN"/>
              </w:rPr>
              <w:t>1</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0.34</w:t>
            </w:r>
          </w:p>
        </w:tc>
        <w:tc>
          <w:tcPr>
            <w:tcW w:w="1140" w:type="dxa"/>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GlobeWeis</w:t>
            </w:r>
          </w:p>
        </w:tc>
        <w:tc>
          <w:tcPr>
            <w:tcW w:w="1442" w:type="dxa"/>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GlobeWeis搭扣信封,红色</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rFonts w:hint="default"/>
                <w:color w:val="000000"/>
                <w:sz w:val="20"/>
                <w:szCs w:val="21"/>
                <w:lang w:val="en-US"/>
              </w:rPr>
            </w:pPr>
            <w:r>
              <w:rPr>
                <w:rFonts w:hint="eastAsia"/>
                <w:color w:val="000000"/>
                <w:sz w:val="20"/>
                <w:szCs w:val="21"/>
                <w:lang w:val="en-US" w:eastAsia="zh-CN"/>
              </w:rPr>
              <w:t>43</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信封</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0.0</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2</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办公用品</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标准级</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rFonts w:hint="default"/>
                <w:color w:val="000000"/>
                <w:sz w:val="20"/>
                <w:szCs w:val="21"/>
                <w:lang w:val="en-US"/>
              </w:rPr>
            </w:pPr>
            <w:r>
              <w:rPr>
                <w:rFonts w:hint="eastAsia"/>
                <w:color w:val="000000"/>
                <w:sz w:val="20"/>
                <w:szCs w:val="21"/>
                <w:lang w:val="en-US" w:eastAsia="zh-CN"/>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B9E4D4" w:sz="4" w:space="0"/>
              <w:left w:val="single" w:color="B9E4D4" w:sz="4" w:space="0"/>
              <w:bottom w:val="single" w:color="B9E4D4" w:sz="4" w:space="0"/>
              <w:right w:val="single" w:color="B9E4D4" w:sz="4" w:space="0"/>
            </w:tcBorders>
            <w:shd w:val="clear" w:color="auto" w:fill="71C8AA"/>
          </w:tcPr>
          <w:p>
            <w:pPr>
              <w:rPr>
                <w:color w:val="000000"/>
              </w:rPr>
            </w:pPr>
            <w:r>
              <w:rPr>
                <w:rFonts w:hint="default"/>
                <w:color w:val="000000"/>
                <w:lang w:val="en-US" w:eastAsia="zh-CN"/>
              </w:rPr>
              <w:t>2</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0.13</w:t>
            </w:r>
          </w:p>
        </w:tc>
        <w:tc>
          <w:tcPr>
            <w:tcW w:w="1140" w:type="dxa"/>
            <w:tcBorders>
              <w:top w:val="single" w:color="B9E4D4" w:sz="4" w:space="0"/>
              <w:left w:val="single" w:color="B9E4D4" w:sz="4" w:space="0"/>
              <w:bottom w:val="single" w:color="B9E4D4" w:sz="4" w:space="0"/>
              <w:right w:val="single" w:color="B9E4D4" w:sz="4" w:space="0"/>
            </w:tcBorders>
            <w:shd w:val="clear" w:color="auto" w:fill="FFFFFF"/>
          </w:tcPr>
          <w:p>
            <w:pPr>
              <w:rPr>
                <w:color w:val="000000"/>
                <w:sz w:val="20"/>
                <w:szCs w:val="21"/>
              </w:rPr>
            </w:pPr>
            <w:r>
              <w:rPr>
                <w:rFonts w:hint="default"/>
                <w:color w:val="000000"/>
                <w:sz w:val="20"/>
                <w:szCs w:val="21"/>
                <w:lang w:val="en-US" w:eastAsia="zh-CN"/>
              </w:rPr>
              <w:t>Cardinal</w:t>
            </w:r>
          </w:p>
        </w:tc>
        <w:tc>
          <w:tcPr>
            <w:tcW w:w="1442" w:type="dxa"/>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Cardinal孔加固材料,回收</w:t>
            </w:r>
          </w:p>
        </w:tc>
        <w:tc>
          <w:tcPr>
            <w:tcW w:w="0" w:type="auto"/>
            <w:tcBorders>
              <w:top w:val="single" w:color="B9E4D4" w:sz="4" w:space="0"/>
              <w:left w:val="single" w:color="B9E4D4" w:sz="4" w:space="0"/>
              <w:bottom w:val="single" w:color="B9E4D4" w:sz="4" w:space="0"/>
              <w:right w:val="single" w:color="B9E4D4" w:sz="4" w:space="0"/>
            </w:tcBorders>
            <w:shd w:val="clear" w:color="auto" w:fill="FFFFFF"/>
          </w:tcPr>
          <w:p>
            <w:pPr>
              <w:rPr>
                <w:color w:val="000000"/>
                <w:sz w:val="20"/>
                <w:szCs w:val="21"/>
              </w:rPr>
            </w:pPr>
            <w:r>
              <w:rPr>
                <w:rFonts w:hint="eastAsia"/>
                <w:color w:val="000000"/>
                <w:sz w:val="20"/>
                <w:szCs w:val="21"/>
                <w:lang w:val="en-US" w:eastAsia="zh-CN"/>
              </w:rPr>
              <w:t>4</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装订机</w:t>
            </w:r>
          </w:p>
        </w:tc>
        <w:tc>
          <w:tcPr>
            <w:tcW w:w="0" w:type="auto"/>
            <w:tcBorders>
              <w:top w:val="single" w:color="B9E4D4" w:sz="4" w:space="0"/>
              <w:left w:val="single" w:color="B9E4D4" w:sz="4" w:space="0"/>
              <w:bottom w:val="single" w:color="B9E4D4" w:sz="4" w:space="0"/>
              <w:right w:val="single" w:color="B9E4D4" w:sz="4" w:space="0"/>
            </w:tcBorders>
            <w:shd w:val="clear" w:color="auto" w:fill="FFFFFF"/>
          </w:tcPr>
          <w:p>
            <w:pPr>
              <w:rPr>
                <w:color w:val="000000"/>
                <w:sz w:val="20"/>
                <w:szCs w:val="21"/>
              </w:rPr>
            </w:pPr>
            <w:r>
              <w:rPr>
                <w:rFonts w:hint="default"/>
                <w:color w:val="000000"/>
                <w:sz w:val="20"/>
                <w:szCs w:val="21"/>
                <w:lang w:val="en-US" w:eastAsia="zh-CN"/>
              </w:rPr>
              <w:t>0.4</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2</w:t>
            </w:r>
          </w:p>
        </w:tc>
        <w:tc>
          <w:tcPr>
            <w:tcW w:w="0" w:type="auto"/>
            <w:tcBorders>
              <w:top w:val="single" w:color="B9E4D4" w:sz="4" w:space="0"/>
              <w:left w:val="single" w:color="B9E4D4" w:sz="4" w:space="0"/>
              <w:bottom w:val="single" w:color="B9E4D4" w:sz="4" w:space="0"/>
              <w:right w:val="single" w:color="B9E4D4" w:sz="4" w:space="0"/>
            </w:tcBorders>
            <w:shd w:val="clear" w:color="auto" w:fill="FFFFFF"/>
          </w:tcPr>
          <w:p>
            <w:pPr>
              <w:rPr>
                <w:color w:val="000000"/>
                <w:sz w:val="20"/>
                <w:szCs w:val="21"/>
              </w:rPr>
            </w:pPr>
            <w:r>
              <w:rPr>
                <w:rFonts w:hint="default"/>
                <w:color w:val="000000"/>
                <w:sz w:val="20"/>
                <w:szCs w:val="21"/>
                <w:lang w:val="en-US" w:eastAsia="zh-CN"/>
              </w:rPr>
              <w:t>办公用品</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default"/>
                <w:color w:val="000000"/>
                <w:sz w:val="20"/>
                <w:szCs w:val="21"/>
                <w:lang w:val="en-US" w:eastAsia="zh-CN"/>
              </w:rPr>
              <w:t>标准级</w:t>
            </w:r>
          </w:p>
        </w:tc>
        <w:tc>
          <w:tcPr>
            <w:tcW w:w="0" w:type="auto"/>
            <w:tcBorders>
              <w:top w:val="single" w:color="B9E4D4" w:sz="4" w:space="0"/>
              <w:left w:val="single" w:color="B9E4D4" w:sz="4" w:space="0"/>
              <w:bottom w:val="single" w:color="B9E4D4" w:sz="4" w:space="0"/>
              <w:right w:val="single" w:color="B9E4D4" w:sz="4" w:space="0"/>
            </w:tcBorders>
            <w:shd w:val="clear" w:color="auto" w:fill="FFFFFF"/>
          </w:tcPr>
          <w:p>
            <w:pPr>
              <w:rPr>
                <w:rFonts w:hint="default"/>
                <w:color w:val="000000"/>
                <w:sz w:val="20"/>
                <w:szCs w:val="21"/>
                <w:lang w:val="en-US"/>
              </w:rPr>
            </w:pPr>
            <w:r>
              <w:rPr>
                <w:rFonts w:hint="eastAsia"/>
                <w:color w:val="000000"/>
                <w:sz w:val="20"/>
                <w:szCs w:val="21"/>
                <w:lang w:val="en-US" w:eastAsia="zh-CN"/>
              </w:rPr>
              <w:t>32</w:t>
            </w:r>
          </w:p>
        </w:tc>
      </w:tr>
    </w:tbl>
    <w:p>
      <w:pPr>
        <w:snapToGrid/>
        <w:spacing w:beforeAutospacing="0" w:afterAutospacing="0" w:line="400" w:lineRule="exact"/>
        <w:ind w:right="0" w:rightChars="0"/>
        <w:jc w:val="both"/>
        <w:rPr>
          <w:rFonts w:ascii="宋体" w:eastAsia="宋体"/>
          <w:sz w:val="24"/>
        </w:rPr>
      </w:pP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default" w:ascii="宋体" w:eastAsia="宋体"/>
          <w:sz w:val="24"/>
          <w:lang w:val="en-US" w:eastAsia="zh-CN"/>
        </w:rPr>
        <w:t>由于其他列没有检测到空值，故该表的空值填充完成。</w:t>
      </w:r>
    </w:p>
    <w:p>
      <w:pPr>
        <w:snapToGrid/>
        <w:spacing w:beforeAutospacing="0" w:afterAutospacing="0" w:line="400" w:lineRule="exact"/>
        <w:ind w:left="0" w:leftChars="0" w:right="0" w:rightChars="0" w:firstLine="480" w:firstLineChars="200"/>
        <w:jc w:val="both"/>
        <w:rPr>
          <w:rFonts w:ascii="宋体" w:eastAsia="宋体"/>
          <w:sz w:val="24"/>
        </w:rPr>
      </w:pPr>
    </w:p>
    <w:p>
      <w:pPr>
        <w:pStyle w:val="4"/>
        <w:bidi w:val="0"/>
        <w:snapToGrid/>
        <w:spacing w:before="0" w:beforeLines="0" w:beforeAutospacing="0" w:after="0" w:afterLines="0" w:afterAutospacing="0" w:line="400" w:lineRule="exact"/>
        <w:ind w:left="0" w:leftChars="0" w:right="0" w:rightChars="0" w:firstLine="482" w:firstLineChars="200"/>
        <w:jc w:val="both"/>
        <w:rPr>
          <w:rFonts w:ascii="宋体" w:eastAsia="宋体"/>
          <w:sz w:val="24"/>
        </w:rPr>
      </w:pPr>
      <w:r>
        <w:rPr>
          <w:rFonts w:hint="default" w:ascii="宋体" w:eastAsia="宋体"/>
          <w:sz w:val="24"/>
          <w:lang w:val="en-US" w:eastAsia="zh-CN"/>
        </w:rPr>
        <w:t>（3）特征拆分</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default" w:ascii="宋体" w:eastAsia="宋体"/>
          <w:sz w:val="24"/>
          <w:lang w:val="en-US" w:eastAsia="zh-CN"/>
        </w:rPr>
        <w:t>注意到产品名称这一特征</w:t>
      </w:r>
      <w:r>
        <w:rPr>
          <w:rFonts w:hint="eastAsia" w:ascii="宋体" w:eastAsia="宋体"/>
          <w:sz w:val="24"/>
          <w:lang w:val="en-US" w:eastAsia="zh-CN"/>
        </w:rPr>
        <w:t>同时</w:t>
      </w:r>
      <w:r>
        <w:rPr>
          <w:rFonts w:hint="default" w:ascii="宋体" w:eastAsia="宋体"/>
          <w:sz w:val="24"/>
          <w:lang w:val="en-US" w:eastAsia="zh-CN"/>
        </w:rPr>
        <w:t>包含了制造商，产品名和颜色三个特征</w:t>
      </w:r>
      <w:r>
        <w:rPr>
          <w:rFonts w:hint="eastAsia" w:ascii="宋体" w:eastAsia="宋体"/>
          <w:sz w:val="24"/>
          <w:lang w:val="en-US" w:eastAsia="zh-CN"/>
        </w:rPr>
        <w:t>。</w:t>
      </w:r>
      <w:r>
        <w:rPr>
          <w:rFonts w:hint="default" w:ascii="宋体" w:eastAsia="宋体"/>
          <w:sz w:val="24"/>
          <w:lang w:val="en-US" w:eastAsia="zh-CN"/>
        </w:rPr>
        <w:t>为提高模型的可解释性，同时使机器学习算法更好地理解数据并发掘潜在信息，从而提高模型性能，将其拆分为三个特征。其中制造商特征与已存在的特征重合，故直接去掉。</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eastAsia" w:ascii="宋体" w:eastAsia="宋体"/>
          <w:sz w:val="24"/>
          <w:lang w:val="en-US" w:eastAsia="zh-CN"/>
        </w:rPr>
        <w:t>使</w:t>
      </w:r>
      <w:r>
        <w:rPr>
          <w:rFonts w:hint="default" w:ascii="宋体" w:eastAsia="宋体"/>
          <w:sz w:val="24"/>
          <w:lang w:val="en-US" w:eastAsia="zh-CN"/>
        </w:rPr>
        <w:t>用下面的代码进行特征拆分。</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df[['产品', '标签']] = df['产品名称'].str.split(',', expand=True)</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df['产品'] = df['产品'].str.split(' ').str[-1]</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df = df.drop(['产品名称'], axis=1)</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eastAsia" w:ascii="宋体" w:eastAsia="宋体"/>
          <w:sz w:val="24"/>
          <w:lang w:val="en-US" w:eastAsia="zh-CN"/>
        </w:rPr>
      </w:pPr>
      <w:r>
        <w:rPr>
          <w:rFonts w:hint="default" w:ascii="宋体" w:eastAsia="宋体"/>
          <w:sz w:val="24"/>
          <w:lang w:val="en-US" w:eastAsia="zh-CN"/>
        </w:rPr>
        <w:t>之后的数据如下所示</w:t>
      </w:r>
      <w:r>
        <w:rPr>
          <w:rFonts w:hint="eastAsia" w:ascii="宋体" w:eastAsia="宋体"/>
          <w:sz w:val="24"/>
          <w:lang w:val="en-US" w:eastAsia="zh-CN"/>
        </w:rPr>
        <w:t>，产品名称被拆分为产品和标签这两项：</w:t>
      </w:r>
    </w:p>
    <w:p>
      <w:pPr>
        <w:snapToGrid/>
        <w:spacing w:beforeAutospacing="0" w:afterAutospacing="0" w:line="400" w:lineRule="exact"/>
        <w:ind w:left="0" w:leftChars="0" w:right="0" w:rightChars="0" w:firstLine="480" w:firstLineChars="200"/>
        <w:jc w:val="both"/>
        <w:rPr>
          <w:rFonts w:hint="eastAsia" w:ascii="宋体" w:eastAsia="宋体"/>
          <w:sz w:val="24"/>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2"/>
        <w:gridCol w:w="754"/>
        <w:gridCol w:w="1140"/>
        <w:gridCol w:w="782"/>
        <w:gridCol w:w="642"/>
        <w:gridCol w:w="553"/>
        <w:gridCol w:w="529"/>
        <w:gridCol w:w="755"/>
        <w:gridCol w:w="755"/>
        <w:gridCol w:w="893"/>
        <w:gridCol w:w="868"/>
        <w:gridCol w:w="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20"/>
                <w:szCs w:val="21"/>
              </w:rPr>
            </w:pP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20"/>
                <w:szCs w:val="21"/>
              </w:rPr>
            </w:pPr>
            <w:r>
              <w:rPr>
                <w:rFonts w:hint="eastAsia"/>
                <w:color w:val="000000"/>
                <w:sz w:val="20"/>
                <w:szCs w:val="21"/>
                <w:lang w:val="en-US" w:eastAsia="zh-CN"/>
              </w:rPr>
              <w:t>利润率</w:t>
            </w: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20"/>
                <w:szCs w:val="21"/>
              </w:rPr>
            </w:pPr>
            <w:r>
              <w:rPr>
                <w:rFonts w:hint="eastAsia"/>
                <w:color w:val="000000"/>
                <w:sz w:val="20"/>
                <w:szCs w:val="21"/>
                <w:lang w:val="en-US" w:eastAsia="zh-CN"/>
              </w:rPr>
              <w:t>制造商</w:t>
            </w: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20"/>
                <w:szCs w:val="21"/>
              </w:rPr>
            </w:pPr>
            <w:r>
              <w:rPr>
                <w:rFonts w:hint="eastAsia"/>
                <w:color w:val="000000"/>
                <w:sz w:val="20"/>
                <w:szCs w:val="21"/>
                <w:lang w:val="en-US" w:eastAsia="zh-CN"/>
              </w:rPr>
              <w:t>利润</w:t>
            </w: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20"/>
                <w:szCs w:val="21"/>
              </w:rPr>
            </w:pPr>
            <w:r>
              <w:rPr>
                <w:rFonts w:hint="eastAsia"/>
                <w:color w:val="000000"/>
                <w:sz w:val="20"/>
                <w:szCs w:val="21"/>
                <w:lang w:val="en-US" w:eastAsia="zh-CN"/>
              </w:rPr>
              <w:t>子类别</w:t>
            </w: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20"/>
                <w:szCs w:val="21"/>
              </w:rPr>
            </w:pPr>
            <w:r>
              <w:rPr>
                <w:rFonts w:hint="eastAsia"/>
                <w:color w:val="000000"/>
                <w:sz w:val="20"/>
                <w:szCs w:val="21"/>
                <w:lang w:val="en-US" w:eastAsia="zh-CN"/>
              </w:rPr>
              <w:t>折扣</w:t>
            </w: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20"/>
                <w:szCs w:val="21"/>
              </w:rPr>
            </w:pPr>
            <w:r>
              <w:rPr>
                <w:rFonts w:hint="eastAsia"/>
                <w:color w:val="000000"/>
                <w:sz w:val="20"/>
                <w:szCs w:val="21"/>
                <w:lang w:val="en-US" w:eastAsia="zh-CN"/>
              </w:rPr>
              <w:t>数量</w:t>
            </w: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20"/>
                <w:szCs w:val="21"/>
              </w:rPr>
            </w:pPr>
            <w:r>
              <w:rPr>
                <w:rFonts w:hint="eastAsia"/>
                <w:color w:val="000000"/>
                <w:sz w:val="20"/>
                <w:szCs w:val="21"/>
                <w:lang w:val="en-US" w:eastAsia="zh-CN"/>
              </w:rPr>
              <w:t>类别</w:t>
            </w: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20"/>
                <w:szCs w:val="21"/>
              </w:rPr>
            </w:pPr>
            <w:r>
              <w:rPr>
                <w:rFonts w:hint="eastAsia"/>
                <w:color w:val="000000"/>
                <w:sz w:val="20"/>
                <w:szCs w:val="21"/>
                <w:lang w:val="en-US" w:eastAsia="zh-CN"/>
              </w:rPr>
              <w:t>邮寄方式</w:t>
            </w: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20"/>
                <w:szCs w:val="21"/>
              </w:rPr>
            </w:pPr>
            <w:r>
              <w:rPr>
                <w:rFonts w:hint="eastAsia"/>
                <w:color w:val="000000"/>
                <w:sz w:val="20"/>
                <w:szCs w:val="21"/>
                <w:lang w:val="en-US" w:eastAsia="zh-CN"/>
              </w:rPr>
              <w:t>销售额</w:t>
            </w: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20"/>
                <w:szCs w:val="21"/>
              </w:rPr>
            </w:pPr>
            <w:r>
              <w:rPr>
                <w:rFonts w:hint="eastAsia"/>
                <w:color w:val="000000"/>
                <w:sz w:val="20"/>
                <w:szCs w:val="21"/>
                <w:lang w:val="en-US" w:eastAsia="zh-CN"/>
              </w:rPr>
              <w:t>产品</w:t>
            </w: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20"/>
                <w:szCs w:val="21"/>
              </w:rPr>
            </w:pPr>
            <w:r>
              <w:rPr>
                <w:rFonts w:hint="eastAsia"/>
                <w:color w:val="000000"/>
                <w:sz w:val="20"/>
                <w:szCs w:val="21"/>
                <w:lang w:val="en-US" w:eastAsia="zh-CN"/>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399473" w:sz="4" w:space="0"/>
              <w:left w:val="single" w:color="B9E4D4" w:sz="4" w:space="0"/>
              <w:bottom w:val="single" w:color="B9E4D4" w:sz="4" w:space="0"/>
              <w:right w:val="single" w:color="B9E4D4" w:sz="4" w:space="0"/>
            </w:tcBorders>
            <w:shd w:val="clear" w:color="auto" w:fill="71C8AA"/>
          </w:tcPr>
          <w:p>
            <w:pPr>
              <w:rPr>
                <w:color w:val="000000"/>
                <w:sz w:val="20"/>
                <w:szCs w:val="21"/>
              </w:rPr>
            </w:pPr>
            <w:r>
              <w:rPr>
                <w:rFonts w:hint="eastAsia"/>
                <w:color w:val="000000"/>
                <w:sz w:val="20"/>
                <w:szCs w:val="21"/>
                <w:lang w:val="en-US" w:eastAsia="zh-CN"/>
              </w:rPr>
              <w:t>0</w:t>
            </w:r>
          </w:p>
        </w:tc>
        <w:tc>
          <w:tcPr>
            <w:tcW w:w="0" w:type="auto"/>
            <w:tcBorders>
              <w:top w:val="single" w:color="399473"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eastAsia"/>
                <w:color w:val="000000"/>
                <w:sz w:val="20"/>
                <w:szCs w:val="21"/>
                <w:lang w:val="en-US" w:eastAsia="zh-CN"/>
              </w:rPr>
              <w:t>-0.47</w:t>
            </w:r>
          </w:p>
        </w:tc>
        <w:tc>
          <w:tcPr>
            <w:tcW w:w="0" w:type="auto"/>
            <w:tcBorders>
              <w:top w:val="single" w:color="399473" w:sz="4" w:space="0"/>
              <w:left w:val="single" w:color="B9E4D4" w:sz="4" w:space="0"/>
              <w:bottom w:val="single" w:color="B9E4D4" w:sz="4" w:space="0"/>
              <w:right w:val="single" w:color="B9E4D4" w:sz="4" w:space="0"/>
            </w:tcBorders>
            <w:shd w:val="clear" w:color="auto" w:fill="FFFFFF"/>
          </w:tcPr>
          <w:p>
            <w:pPr>
              <w:rPr>
                <w:color w:val="000000"/>
                <w:sz w:val="20"/>
                <w:szCs w:val="21"/>
              </w:rPr>
            </w:pPr>
            <w:r>
              <w:rPr>
                <w:rFonts w:hint="eastAsia"/>
                <w:color w:val="000000"/>
                <w:sz w:val="20"/>
                <w:szCs w:val="21"/>
                <w:lang w:val="en-US" w:eastAsia="zh-CN"/>
              </w:rPr>
              <w:t>Fiskars</w:t>
            </w:r>
          </w:p>
        </w:tc>
        <w:tc>
          <w:tcPr>
            <w:tcW w:w="0" w:type="auto"/>
            <w:tcBorders>
              <w:top w:val="single" w:color="399473"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eastAsia"/>
                <w:color w:val="000000"/>
                <w:sz w:val="20"/>
                <w:szCs w:val="21"/>
                <w:lang w:val="en-US" w:eastAsia="zh-CN"/>
              </w:rPr>
              <w:t>-61.10</w:t>
            </w:r>
          </w:p>
        </w:tc>
        <w:tc>
          <w:tcPr>
            <w:tcW w:w="0" w:type="auto"/>
            <w:tcBorders>
              <w:top w:val="single" w:color="399473" w:sz="4" w:space="0"/>
              <w:left w:val="single" w:color="B9E4D4" w:sz="4" w:space="0"/>
              <w:bottom w:val="single" w:color="B9E4D4" w:sz="4" w:space="0"/>
              <w:right w:val="single" w:color="B9E4D4" w:sz="4" w:space="0"/>
            </w:tcBorders>
            <w:shd w:val="clear" w:color="auto" w:fill="FFFFFF"/>
          </w:tcPr>
          <w:p>
            <w:pPr>
              <w:rPr>
                <w:color w:val="000000"/>
                <w:sz w:val="20"/>
                <w:szCs w:val="21"/>
              </w:rPr>
            </w:pPr>
            <w:r>
              <w:rPr>
                <w:rFonts w:hint="eastAsia"/>
                <w:color w:val="000000"/>
                <w:sz w:val="20"/>
                <w:szCs w:val="21"/>
                <w:lang w:val="en-US" w:eastAsia="zh-CN"/>
              </w:rPr>
              <w:t>用品</w:t>
            </w:r>
          </w:p>
        </w:tc>
        <w:tc>
          <w:tcPr>
            <w:tcW w:w="0" w:type="auto"/>
            <w:tcBorders>
              <w:top w:val="single" w:color="399473"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eastAsia"/>
                <w:color w:val="000000"/>
                <w:sz w:val="20"/>
                <w:szCs w:val="21"/>
                <w:lang w:val="en-US" w:eastAsia="zh-CN"/>
              </w:rPr>
              <w:t>0.4</w:t>
            </w:r>
          </w:p>
        </w:tc>
        <w:tc>
          <w:tcPr>
            <w:tcW w:w="0" w:type="auto"/>
            <w:tcBorders>
              <w:top w:val="single" w:color="399473" w:sz="4" w:space="0"/>
              <w:left w:val="single" w:color="B9E4D4" w:sz="4" w:space="0"/>
              <w:bottom w:val="single" w:color="B9E4D4" w:sz="4" w:space="0"/>
              <w:right w:val="single" w:color="B9E4D4" w:sz="4" w:space="0"/>
            </w:tcBorders>
            <w:shd w:val="clear" w:color="auto" w:fill="FFFFFF"/>
          </w:tcPr>
          <w:p>
            <w:pPr>
              <w:rPr>
                <w:color w:val="000000"/>
                <w:sz w:val="20"/>
                <w:szCs w:val="21"/>
              </w:rPr>
            </w:pPr>
            <w:r>
              <w:rPr>
                <w:rFonts w:hint="eastAsia"/>
                <w:color w:val="000000"/>
                <w:sz w:val="20"/>
                <w:szCs w:val="21"/>
                <w:lang w:val="en-US" w:eastAsia="zh-CN"/>
              </w:rPr>
              <w:t>2</w:t>
            </w:r>
          </w:p>
        </w:tc>
        <w:tc>
          <w:tcPr>
            <w:tcW w:w="0" w:type="auto"/>
            <w:tcBorders>
              <w:top w:val="single" w:color="399473"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eastAsia"/>
                <w:color w:val="000000"/>
                <w:sz w:val="20"/>
                <w:szCs w:val="21"/>
                <w:lang w:val="en-US" w:eastAsia="zh-CN"/>
              </w:rPr>
              <w:t>办公用品</w:t>
            </w:r>
          </w:p>
        </w:tc>
        <w:tc>
          <w:tcPr>
            <w:tcW w:w="0" w:type="auto"/>
            <w:tcBorders>
              <w:top w:val="single" w:color="399473" w:sz="4" w:space="0"/>
              <w:left w:val="single" w:color="B9E4D4" w:sz="4" w:space="0"/>
              <w:bottom w:val="single" w:color="B9E4D4" w:sz="4" w:space="0"/>
              <w:right w:val="single" w:color="B9E4D4" w:sz="4" w:space="0"/>
            </w:tcBorders>
            <w:shd w:val="clear" w:color="auto" w:fill="FFFFFF"/>
          </w:tcPr>
          <w:p>
            <w:pPr>
              <w:rPr>
                <w:color w:val="000000"/>
                <w:sz w:val="20"/>
                <w:szCs w:val="21"/>
              </w:rPr>
            </w:pPr>
            <w:r>
              <w:rPr>
                <w:rFonts w:hint="eastAsia"/>
                <w:color w:val="000000"/>
                <w:sz w:val="20"/>
                <w:szCs w:val="21"/>
                <w:lang w:val="en-US" w:eastAsia="zh-CN"/>
              </w:rPr>
              <w:t>二级</w:t>
            </w:r>
          </w:p>
        </w:tc>
        <w:tc>
          <w:tcPr>
            <w:tcW w:w="0" w:type="auto"/>
            <w:tcBorders>
              <w:top w:val="single" w:color="399473"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eastAsia"/>
                <w:color w:val="000000"/>
                <w:sz w:val="20"/>
                <w:szCs w:val="21"/>
                <w:lang w:val="en-US" w:eastAsia="zh-CN"/>
              </w:rPr>
              <w:t>130.000</w:t>
            </w:r>
          </w:p>
        </w:tc>
        <w:tc>
          <w:tcPr>
            <w:tcW w:w="0" w:type="auto"/>
            <w:tcBorders>
              <w:top w:val="single" w:color="399473" w:sz="4" w:space="0"/>
              <w:left w:val="single" w:color="B9E4D4" w:sz="4" w:space="0"/>
              <w:bottom w:val="single" w:color="B9E4D4" w:sz="4" w:space="0"/>
              <w:right w:val="single" w:color="B9E4D4" w:sz="4" w:space="0"/>
            </w:tcBorders>
            <w:shd w:val="clear" w:color="auto" w:fill="FFFFFF"/>
          </w:tcPr>
          <w:p>
            <w:pPr>
              <w:rPr>
                <w:color w:val="000000"/>
                <w:sz w:val="20"/>
                <w:szCs w:val="21"/>
              </w:rPr>
            </w:pPr>
            <w:r>
              <w:rPr>
                <w:rFonts w:hint="eastAsia"/>
                <w:color w:val="000000"/>
                <w:sz w:val="20"/>
                <w:szCs w:val="21"/>
                <w:lang w:val="en-US" w:eastAsia="zh-CN"/>
              </w:rPr>
              <w:t>剪刀</w:t>
            </w:r>
          </w:p>
        </w:tc>
        <w:tc>
          <w:tcPr>
            <w:tcW w:w="0" w:type="auto"/>
            <w:tcBorders>
              <w:top w:val="single" w:color="399473"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eastAsia"/>
                <w:color w:val="000000"/>
                <w:sz w:val="20"/>
                <w:szCs w:val="21"/>
                <w:lang w:val="en-US" w:eastAsia="zh-CN"/>
              </w:rPr>
              <w:t>蓝色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B9E4D4" w:sz="4" w:space="0"/>
              <w:left w:val="single" w:color="B9E4D4" w:sz="4" w:space="0"/>
              <w:bottom w:val="single" w:color="B9E4D4" w:sz="4" w:space="0"/>
              <w:right w:val="single" w:color="B9E4D4" w:sz="4" w:space="0"/>
            </w:tcBorders>
            <w:shd w:val="clear" w:color="auto" w:fill="71C8AA"/>
          </w:tcPr>
          <w:p>
            <w:pPr>
              <w:rPr>
                <w:color w:val="000000"/>
                <w:sz w:val="20"/>
                <w:szCs w:val="21"/>
              </w:rPr>
            </w:pPr>
            <w:r>
              <w:rPr>
                <w:rFonts w:hint="eastAsia"/>
                <w:color w:val="000000"/>
                <w:sz w:val="20"/>
                <w:szCs w:val="21"/>
                <w:lang w:val="en-US" w:eastAsia="zh-CN"/>
              </w:rPr>
              <w:t>1</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eastAsia"/>
                <w:color w:val="000000"/>
                <w:sz w:val="20"/>
                <w:szCs w:val="21"/>
                <w:lang w:val="en-US" w:eastAsia="zh-CN"/>
              </w:rPr>
              <w:t>0.34</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eastAsia"/>
                <w:color w:val="000000"/>
                <w:sz w:val="20"/>
                <w:szCs w:val="21"/>
                <w:lang w:val="en-US" w:eastAsia="zh-CN"/>
              </w:rPr>
              <w:t>GlobeWeis</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eastAsia"/>
                <w:color w:val="000000"/>
                <w:sz w:val="20"/>
                <w:szCs w:val="21"/>
                <w:lang w:val="en-US" w:eastAsia="zh-CN"/>
              </w:rPr>
              <w:t>43.00</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eastAsia"/>
                <w:color w:val="000000"/>
                <w:sz w:val="20"/>
                <w:szCs w:val="21"/>
                <w:lang w:val="en-US" w:eastAsia="zh-CN"/>
              </w:rPr>
              <w:t>信封</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eastAsia"/>
                <w:color w:val="000000"/>
                <w:sz w:val="20"/>
                <w:szCs w:val="21"/>
                <w:lang w:val="en-US" w:eastAsia="zh-CN"/>
              </w:rPr>
              <w:t>0.0</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eastAsia"/>
                <w:color w:val="000000"/>
                <w:sz w:val="20"/>
                <w:szCs w:val="21"/>
                <w:lang w:val="en-US" w:eastAsia="zh-CN"/>
              </w:rPr>
              <w:t>2</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eastAsia"/>
                <w:color w:val="000000"/>
                <w:sz w:val="20"/>
                <w:szCs w:val="21"/>
                <w:lang w:val="en-US" w:eastAsia="zh-CN"/>
              </w:rPr>
              <w:t>办公用品</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eastAsia"/>
                <w:color w:val="000000"/>
                <w:sz w:val="20"/>
                <w:szCs w:val="21"/>
                <w:lang w:val="en-US" w:eastAsia="zh-CN"/>
              </w:rPr>
              <w:t>标准级</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eastAsia"/>
                <w:color w:val="000000"/>
                <w:sz w:val="20"/>
                <w:szCs w:val="21"/>
                <w:lang w:val="en-US" w:eastAsia="zh-CN"/>
              </w:rPr>
              <w:t>125.000</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eastAsia"/>
                <w:color w:val="000000"/>
                <w:sz w:val="20"/>
                <w:szCs w:val="21"/>
                <w:lang w:val="en-US" w:eastAsia="zh-CN"/>
              </w:rPr>
              <w:t>搭扣信封</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20"/>
                <w:szCs w:val="21"/>
              </w:rPr>
            </w:pPr>
            <w:r>
              <w:rPr>
                <w:rFonts w:hint="eastAsia"/>
                <w:color w:val="000000"/>
                <w:sz w:val="20"/>
                <w:szCs w:val="21"/>
                <w:lang w:val="en-US" w:eastAsia="zh-CN"/>
              </w:rPr>
              <w:t>红色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B9E4D4" w:sz="4" w:space="0"/>
              <w:left w:val="single" w:color="B9E4D4" w:sz="4" w:space="0"/>
              <w:bottom w:val="single" w:color="399473" w:sz="4" w:space="0"/>
              <w:right w:val="single" w:color="B9E4D4" w:sz="4" w:space="0"/>
            </w:tcBorders>
            <w:shd w:val="clear" w:color="auto" w:fill="71C8AA"/>
          </w:tcPr>
          <w:p>
            <w:pPr>
              <w:rPr>
                <w:color w:val="000000"/>
                <w:sz w:val="20"/>
                <w:szCs w:val="21"/>
              </w:rPr>
            </w:pPr>
            <w:r>
              <w:rPr>
                <w:rFonts w:hint="eastAsia"/>
                <w:color w:val="000000"/>
                <w:sz w:val="20"/>
                <w:szCs w:val="21"/>
                <w:lang w:val="en-US" w:eastAsia="zh-CN"/>
              </w:rPr>
              <w:t>2</w:t>
            </w:r>
          </w:p>
        </w:tc>
        <w:tc>
          <w:tcPr>
            <w:tcW w:w="0" w:type="auto"/>
            <w:tcBorders>
              <w:top w:val="single" w:color="B9E4D4" w:sz="4" w:space="0"/>
              <w:left w:val="single" w:color="B9E4D4" w:sz="4" w:space="0"/>
              <w:bottom w:val="single" w:color="399473" w:sz="4" w:space="0"/>
              <w:right w:val="single" w:color="B9E4D4" w:sz="4" w:space="0"/>
            </w:tcBorders>
            <w:shd w:val="clear" w:color="auto" w:fill="DDF2EA"/>
          </w:tcPr>
          <w:p>
            <w:pPr>
              <w:rPr>
                <w:color w:val="000000"/>
                <w:sz w:val="20"/>
                <w:szCs w:val="21"/>
              </w:rPr>
            </w:pPr>
            <w:r>
              <w:rPr>
                <w:rFonts w:hint="eastAsia"/>
                <w:color w:val="000000"/>
                <w:sz w:val="20"/>
                <w:szCs w:val="21"/>
                <w:lang w:val="en-US" w:eastAsia="zh-CN"/>
              </w:rPr>
              <w:t>0.13</w:t>
            </w:r>
          </w:p>
        </w:tc>
        <w:tc>
          <w:tcPr>
            <w:tcW w:w="0" w:type="auto"/>
            <w:tcBorders>
              <w:top w:val="single" w:color="B9E4D4" w:sz="4" w:space="0"/>
              <w:left w:val="single" w:color="B9E4D4" w:sz="4" w:space="0"/>
              <w:bottom w:val="single" w:color="399473" w:sz="4" w:space="0"/>
              <w:right w:val="single" w:color="B9E4D4" w:sz="4" w:space="0"/>
            </w:tcBorders>
            <w:shd w:val="clear" w:color="auto" w:fill="FFFFFF"/>
          </w:tcPr>
          <w:p>
            <w:pPr>
              <w:rPr>
                <w:color w:val="000000"/>
                <w:sz w:val="20"/>
                <w:szCs w:val="21"/>
              </w:rPr>
            </w:pPr>
            <w:r>
              <w:rPr>
                <w:rFonts w:hint="eastAsia"/>
                <w:color w:val="000000"/>
                <w:sz w:val="20"/>
                <w:szCs w:val="21"/>
                <w:lang w:val="en-US" w:eastAsia="zh-CN"/>
              </w:rPr>
              <w:t>Cardinal</w:t>
            </w:r>
          </w:p>
        </w:tc>
        <w:tc>
          <w:tcPr>
            <w:tcW w:w="0" w:type="auto"/>
            <w:tcBorders>
              <w:top w:val="single" w:color="B9E4D4" w:sz="4" w:space="0"/>
              <w:left w:val="single" w:color="B9E4D4" w:sz="4" w:space="0"/>
              <w:bottom w:val="single" w:color="399473" w:sz="4" w:space="0"/>
              <w:right w:val="single" w:color="B9E4D4" w:sz="4" w:space="0"/>
            </w:tcBorders>
            <w:shd w:val="clear" w:color="auto" w:fill="DDF2EA"/>
          </w:tcPr>
          <w:p>
            <w:pPr>
              <w:rPr>
                <w:color w:val="000000"/>
                <w:sz w:val="20"/>
                <w:szCs w:val="21"/>
              </w:rPr>
            </w:pPr>
            <w:r>
              <w:rPr>
                <w:rFonts w:hint="eastAsia"/>
                <w:color w:val="000000"/>
                <w:sz w:val="20"/>
                <w:szCs w:val="21"/>
                <w:lang w:val="en-US" w:eastAsia="zh-CN"/>
              </w:rPr>
              <w:t>4.00</w:t>
            </w:r>
          </w:p>
        </w:tc>
        <w:tc>
          <w:tcPr>
            <w:tcW w:w="0" w:type="auto"/>
            <w:tcBorders>
              <w:top w:val="single" w:color="B9E4D4" w:sz="4" w:space="0"/>
              <w:left w:val="single" w:color="B9E4D4" w:sz="4" w:space="0"/>
              <w:bottom w:val="single" w:color="399473" w:sz="4" w:space="0"/>
              <w:right w:val="single" w:color="B9E4D4" w:sz="4" w:space="0"/>
            </w:tcBorders>
            <w:shd w:val="clear" w:color="auto" w:fill="FFFFFF"/>
          </w:tcPr>
          <w:p>
            <w:pPr>
              <w:rPr>
                <w:color w:val="000000"/>
                <w:sz w:val="20"/>
                <w:szCs w:val="21"/>
              </w:rPr>
            </w:pPr>
            <w:r>
              <w:rPr>
                <w:rFonts w:hint="eastAsia"/>
                <w:color w:val="000000"/>
                <w:sz w:val="20"/>
                <w:szCs w:val="21"/>
                <w:lang w:val="en-US" w:eastAsia="zh-CN"/>
              </w:rPr>
              <w:t>装订机</w:t>
            </w:r>
          </w:p>
        </w:tc>
        <w:tc>
          <w:tcPr>
            <w:tcW w:w="0" w:type="auto"/>
            <w:tcBorders>
              <w:top w:val="single" w:color="B9E4D4" w:sz="4" w:space="0"/>
              <w:left w:val="single" w:color="B9E4D4" w:sz="4" w:space="0"/>
              <w:bottom w:val="single" w:color="399473" w:sz="4" w:space="0"/>
              <w:right w:val="single" w:color="B9E4D4" w:sz="4" w:space="0"/>
            </w:tcBorders>
            <w:shd w:val="clear" w:color="auto" w:fill="DDF2EA"/>
          </w:tcPr>
          <w:p>
            <w:pPr>
              <w:rPr>
                <w:color w:val="000000"/>
                <w:sz w:val="20"/>
                <w:szCs w:val="21"/>
              </w:rPr>
            </w:pPr>
            <w:r>
              <w:rPr>
                <w:rFonts w:hint="eastAsia"/>
                <w:color w:val="000000"/>
                <w:sz w:val="20"/>
                <w:szCs w:val="21"/>
                <w:lang w:val="en-US" w:eastAsia="zh-CN"/>
              </w:rPr>
              <w:t>0.4</w:t>
            </w:r>
          </w:p>
        </w:tc>
        <w:tc>
          <w:tcPr>
            <w:tcW w:w="0" w:type="auto"/>
            <w:tcBorders>
              <w:top w:val="single" w:color="B9E4D4" w:sz="4" w:space="0"/>
              <w:left w:val="single" w:color="B9E4D4" w:sz="4" w:space="0"/>
              <w:bottom w:val="single" w:color="399473" w:sz="4" w:space="0"/>
              <w:right w:val="single" w:color="B9E4D4" w:sz="4" w:space="0"/>
            </w:tcBorders>
            <w:shd w:val="clear" w:color="auto" w:fill="FFFFFF"/>
          </w:tcPr>
          <w:p>
            <w:pPr>
              <w:rPr>
                <w:color w:val="000000"/>
                <w:sz w:val="20"/>
                <w:szCs w:val="21"/>
              </w:rPr>
            </w:pPr>
            <w:r>
              <w:rPr>
                <w:rFonts w:hint="eastAsia"/>
                <w:color w:val="000000"/>
                <w:sz w:val="20"/>
                <w:szCs w:val="21"/>
                <w:lang w:val="en-US" w:eastAsia="zh-CN"/>
              </w:rPr>
              <w:t>2</w:t>
            </w:r>
          </w:p>
        </w:tc>
        <w:tc>
          <w:tcPr>
            <w:tcW w:w="0" w:type="auto"/>
            <w:tcBorders>
              <w:top w:val="single" w:color="B9E4D4" w:sz="4" w:space="0"/>
              <w:left w:val="single" w:color="B9E4D4" w:sz="4" w:space="0"/>
              <w:bottom w:val="single" w:color="399473" w:sz="4" w:space="0"/>
              <w:right w:val="single" w:color="B9E4D4" w:sz="4" w:space="0"/>
            </w:tcBorders>
            <w:shd w:val="clear" w:color="auto" w:fill="DDF2EA"/>
          </w:tcPr>
          <w:p>
            <w:pPr>
              <w:rPr>
                <w:color w:val="000000"/>
                <w:sz w:val="20"/>
                <w:szCs w:val="21"/>
              </w:rPr>
            </w:pPr>
            <w:r>
              <w:rPr>
                <w:rFonts w:hint="eastAsia"/>
                <w:color w:val="000000"/>
                <w:sz w:val="20"/>
                <w:szCs w:val="21"/>
                <w:lang w:val="en-US" w:eastAsia="zh-CN"/>
              </w:rPr>
              <w:t>办公用品</w:t>
            </w:r>
          </w:p>
        </w:tc>
        <w:tc>
          <w:tcPr>
            <w:tcW w:w="0" w:type="auto"/>
            <w:tcBorders>
              <w:top w:val="single" w:color="B9E4D4" w:sz="4" w:space="0"/>
              <w:left w:val="single" w:color="B9E4D4" w:sz="4" w:space="0"/>
              <w:bottom w:val="single" w:color="399473" w:sz="4" w:space="0"/>
              <w:right w:val="single" w:color="B9E4D4" w:sz="4" w:space="0"/>
            </w:tcBorders>
            <w:shd w:val="clear" w:color="auto" w:fill="FFFFFF"/>
          </w:tcPr>
          <w:p>
            <w:pPr>
              <w:rPr>
                <w:color w:val="000000"/>
                <w:sz w:val="20"/>
                <w:szCs w:val="21"/>
              </w:rPr>
            </w:pPr>
            <w:r>
              <w:rPr>
                <w:rFonts w:hint="eastAsia"/>
                <w:color w:val="000000"/>
                <w:sz w:val="20"/>
                <w:szCs w:val="21"/>
                <w:lang w:val="en-US" w:eastAsia="zh-CN"/>
              </w:rPr>
              <w:t>标准级</w:t>
            </w:r>
          </w:p>
        </w:tc>
        <w:tc>
          <w:tcPr>
            <w:tcW w:w="0" w:type="auto"/>
            <w:tcBorders>
              <w:top w:val="single" w:color="B9E4D4" w:sz="4" w:space="0"/>
              <w:left w:val="single" w:color="B9E4D4" w:sz="4" w:space="0"/>
              <w:bottom w:val="single" w:color="399473" w:sz="4" w:space="0"/>
              <w:right w:val="single" w:color="B9E4D4" w:sz="4" w:space="0"/>
            </w:tcBorders>
            <w:shd w:val="clear" w:color="auto" w:fill="DDF2EA"/>
          </w:tcPr>
          <w:p>
            <w:pPr>
              <w:rPr>
                <w:color w:val="000000"/>
                <w:sz w:val="20"/>
                <w:szCs w:val="21"/>
              </w:rPr>
            </w:pPr>
            <w:r>
              <w:rPr>
                <w:rFonts w:hint="eastAsia"/>
                <w:color w:val="000000"/>
                <w:sz w:val="20"/>
                <w:szCs w:val="21"/>
                <w:lang w:val="en-US" w:eastAsia="zh-CN"/>
              </w:rPr>
              <w:t>32.000</w:t>
            </w:r>
          </w:p>
        </w:tc>
        <w:tc>
          <w:tcPr>
            <w:tcW w:w="0" w:type="auto"/>
            <w:tcBorders>
              <w:top w:val="single" w:color="B9E4D4" w:sz="4" w:space="0"/>
              <w:left w:val="single" w:color="B9E4D4" w:sz="4" w:space="0"/>
              <w:bottom w:val="single" w:color="399473" w:sz="4" w:space="0"/>
              <w:right w:val="single" w:color="B9E4D4" w:sz="4" w:space="0"/>
            </w:tcBorders>
            <w:shd w:val="clear" w:color="auto" w:fill="FFFFFF"/>
          </w:tcPr>
          <w:p>
            <w:pPr>
              <w:rPr>
                <w:color w:val="000000"/>
                <w:sz w:val="20"/>
                <w:szCs w:val="21"/>
              </w:rPr>
            </w:pPr>
            <w:r>
              <w:rPr>
                <w:rFonts w:hint="eastAsia"/>
                <w:color w:val="000000"/>
                <w:sz w:val="20"/>
                <w:szCs w:val="21"/>
                <w:lang w:val="en-US" w:eastAsia="zh-CN"/>
              </w:rPr>
              <w:t>孔加固材料</w:t>
            </w:r>
          </w:p>
        </w:tc>
        <w:tc>
          <w:tcPr>
            <w:tcW w:w="0" w:type="auto"/>
            <w:tcBorders>
              <w:top w:val="single" w:color="B9E4D4" w:sz="4" w:space="0"/>
              <w:left w:val="single" w:color="B9E4D4" w:sz="4" w:space="0"/>
              <w:bottom w:val="single" w:color="399473" w:sz="4" w:space="0"/>
              <w:right w:val="single" w:color="B9E4D4" w:sz="4" w:space="0"/>
            </w:tcBorders>
            <w:shd w:val="clear" w:color="auto" w:fill="DDF2EA"/>
          </w:tcPr>
          <w:p>
            <w:pPr>
              <w:rPr>
                <w:color w:val="000000"/>
                <w:sz w:val="20"/>
                <w:szCs w:val="21"/>
              </w:rPr>
            </w:pPr>
            <w:r>
              <w:rPr>
                <w:rFonts w:hint="eastAsia"/>
                <w:color w:val="000000"/>
                <w:sz w:val="20"/>
                <w:szCs w:val="21"/>
                <w:lang w:val="en-US" w:eastAsia="zh-CN"/>
              </w:rPr>
              <w:t>回收</w:t>
            </w:r>
          </w:p>
        </w:tc>
      </w:tr>
    </w:tbl>
    <w:p>
      <w:pPr>
        <w:pStyle w:val="4"/>
        <w:bidi w:val="0"/>
        <w:snapToGrid/>
        <w:spacing w:before="0" w:beforeLines="0" w:beforeAutospacing="0" w:after="0" w:afterLines="0" w:afterAutospacing="0" w:line="400" w:lineRule="exact"/>
        <w:ind w:right="0" w:rightChars="0" w:firstLine="420" w:firstLineChars="0"/>
        <w:jc w:val="both"/>
        <w:rPr>
          <w:rFonts w:ascii="宋体" w:eastAsia="宋体"/>
          <w:sz w:val="24"/>
        </w:rPr>
      </w:pPr>
      <w:r>
        <w:rPr>
          <w:rFonts w:hint="default" w:ascii="宋体" w:eastAsia="宋体"/>
          <w:sz w:val="24"/>
          <w:lang w:val="en-US" w:eastAsia="zh-CN"/>
        </w:rPr>
        <w:t>（4）特征转换</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eastAsia" w:ascii="宋体" w:eastAsia="宋体"/>
          <w:sz w:val="24"/>
          <w:lang w:val="en-US" w:eastAsia="zh-CN"/>
        </w:rPr>
        <w:t>（i）</w:t>
      </w:r>
      <w:r>
        <w:rPr>
          <w:rFonts w:hint="default" w:ascii="宋体" w:eastAsia="宋体"/>
          <w:sz w:val="24"/>
          <w:lang w:val="en-US" w:eastAsia="zh-CN"/>
        </w:rPr>
        <w:t>首先，注意到：销售额 = 单个售价 * 折扣 * 数量； 利润 = 销售额 * 利润率。而数量是模型需要进行预测的值，销售额、利润和数量直接关联</w:t>
      </w:r>
      <w:r>
        <w:rPr>
          <w:rFonts w:hint="eastAsia" w:ascii="宋体" w:eastAsia="宋体"/>
          <w:sz w:val="24"/>
          <w:lang w:val="en-US" w:eastAsia="zh-CN"/>
        </w:rPr>
        <w:t>。</w:t>
      </w:r>
      <w:r>
        <w:rPr>
          <w:rFonts w:hint="default" w:ascii="宋体" w:eastAsia="宋体"/>
          <w:sz w:val="24"/>
          <w:lang w:val="en-US" w:eastAsia="zh-CN"/>
        </w:rPr>
        <w:t>故若直接采用销售额和利润这两个特征进行训练，则难以探索这两个特征与数量</w:t>
      </w:r>
      <w:r>
        <w:rPr>
          <w:rFonts w:hint="eastAsia" w:ascii="宋体" w:eastAsia="宋体"/>
          <w:sz w:val="24"/>
          <w:lang w:val="en-US" w:eastAsia="zh-CN"/>
        </w:rPr>
        <w:t>之间潜在</w:t>
      </w:r>
      <w:r>
        <w:rPr>
          <w:rFonts w:hint="default" w:ascii="宋体" w:eastAsia="宋体"/>
          <w:sz w:val="24"/>
          <w:lang w:val="en-US" w:eastAsia="zh-CN"/>
        </w:rPr>
        <w:t>的关系</w:t>
      </w:r>
      <w:r>
        <w:rPr>
          <w:rFonts w:hint="eastAsia" w:ascii="宋体" w:eastAsia="宋体"/>
          <w:sz w:val="24"/>
          <w:lang w:val="en-US" w:eastAsia="zh-CN"/>
        </w:rPr>
        <w:t>，如下所示</w:t>
      </w:r>
      <w:r>
        <w:rPr>
          <w:rFonts w:hint="default" w:ascii="宋体" w:eastAsia="宋体"/>
          <w:sz w:val="24"/>
          <w:lang w:val="en-US" w:eastAsia="zh-CN"/>
        </w:rPr>
        <w:t>。</w:t>
      </w:r>
    </w:p>
    <w:p>
      <w:pPr>
        <w:snapToGrid/>
        <w:spacing w:beforeAutospacing="0" w:afterAutospacing="0" w:line="400" w:lineRule="exact"/>
        <w:ind w:left="0" w:leftChars="0" w:right="0" w:rightChars="0" w:firstLine="480" w:firstLineChars="200"/>
        <w:jc w:val="both"/>
        <w:rPr>
          <w:rFonts w:hint="eastAsia" w:ascii="宋体" w:eastAsia="宋体"/>
          <w:sz w:val="24"/>
          <w:lang w:val="en-US" w:eastAsia="zh-CN"/>
        </w:rPr>
      </w:pPr>
      <w:r>
        <w:rPr>
          <w:rFonts w:hint="eastAsia" w:ascii="宋体" w:eastAsia="宋体"/>
          <w:sz w:val="24"/>
          <w:lang w:val="en-US" w:eastAsia="zh-CN"/>
        </w:rPr>
        <w:t>使用下面的代码绘制销售额,利润,数量热图：</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selected_columns = ['销售额', '利润', '数量']</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df_selected = df[selected_columns]</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correlation_matrix = df_selected.corr()</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plt.figure(figsize=(10, 10))</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sns.heatmap(correlation_matrix, annot=True, cmap='coolwarm', fmt='.2f', linewidths=.5, square=True)</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plt.title('销售额,利润,数量热图')</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plt.show()</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eastAsia" w:ascii="宋体" w:eastAsia="宋体"/>
          <w:sz w:val="24"/>
          <w:lang w:val="en-US" w:eastAsia="zh-CN"/>
        </w:rPr>
      </w:pPr>
      <w:r>
        <w:rPr>
          <w:rFonts w:hint="eastAsia" w:ascii="宋体" w:eastAsia="宋体"/>
          <w:sz w:val="24"/>
          <w:lang w:val="en-US" w:eastAsia="zh-CN"/>
        </w:rPr>
        <w:t>输出如下：</w:t>
      </w:r>
    </w:p>
    <w:p>
      <w:pPr>
        <w:rPr>
          <w:rFonts w:hint="default" w:ascii="宋体" w:eastAsia="宋体"/>
          <w:sz w:val="24"/>
          <w:lang w:val="en-US" w:eastAsia="zh-CN"/>
        </w:rPr>
      </w:pPr>
      <w:r>
        <w:rPr>
          <w:rFonts w:hint="default" w:ascii="宋体" w:eastAsia="宋体"/>
          <w:sz w:val="24"/>
          <w:lang w:val="en-US" w:eastAsia="zh-CN"/>
        </w:rPr>
        <w:drawing>
          <wp:anchor distT="0" distB="0" distL="114300" distR="114300" simplePos="0" relativeHeight="251660288" behindDoc="0" locked="0" layoutInCell="1" allowOverlap="1">
            <wp:simplePos x="0" y="0"/>
            <wp:positionH relativeFrom="column">
              <wp:posOffset>-126365</wp:posOffset>
            </wp:positionH>
            <wp:positionV relativeFrom="paragraph">
              <wp:posOffset>45720</wp:posOffset>
            </wp:positionV>
            <wp:extent cx="5419090" cy="4242435"/>
            <wp:effectExtent l="0" t="0" r="6350" b="9525"/>
            <wp:wrapTopAndBottom/>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419090" cy="4242435"/>
                    </a:xfrm>
                    <a:prstGeom prst="rect">
                      <a:avLst/>
                    </a:prstGeom>
                    <a:noFill/>
                    <a:ln>
                      <a:noFill/>
                    </a:ln>
                  </pic:spPr>
                </pic:pic>
              </a:graphicData>
            </a:graphic>
          </wp:anchor>
        </w:drawing>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eastAsia" w:ascii="宋体" w:eastAsia="宋体"/>
          <w:sz w:val="24"/>
          <w:lang w:val="en-US" w:eastAsia="zh-CN"/>
        </w:rPr>
        <w:t>由上图可以看出，此时销售额、利润与数量之间的相关性均不到0.1。此时这两个特征受到其内含的数量这一特征的影响，因此并不能准确反应其所包含的单个产品售价和单个产品利润这两个特征与数量之间的关系。</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eastAsia" w:ascii="宋体" w:eastAsia="宋体"/>
          <w:sz w:val="24"/>
          <w:lang w:val="en-US" w:eastAsia="zh-CN"/>
        </w:rPr>
        <w:t>因此</w:t>
      </w:r>
      <w:r>
        <w:rPr>
          <w:rFonts w:hint="default" w:ascii="宋体" w:eastAsia="宋体"/>
          <w:sz w:val="24"/>
          <w:lang w:val="en-US" w:eastAsia="zh-CN"/>
        </w:rPr>
        <w:t>应</w:t>
      </w:r>
      <w:r>
        <w:rPr>
          <w:rFonts w:hint="eastAsia" w:ascii="宋体" w:eastAsia="宋体"/>
          <w:sz w:val="24"/>
          <w:lang w:val="en-US" w:eastAsia="zh-CN"/>
        </w:rPr>
        <w:t>当</w:t>
      </w:r>
      <w:r>
        <w:rPr>
          <w:rFonts w:hint="default" w:ascii="宋体" w:eastAsia="宋体"/>
          <w:sz w:val="24"/>
          <w:lang w:val="en-US" w:eastAsia="zh-CN"/>
        </w:rPr>
        <w:t>剔除其中内含的与数量的直接关联。令 单个售价 = 销售额 / 数量； 单个利润 = 利润 / 数量，并用单个售价替代销售额，用单个利润替代利润。</w:t>
      </w: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default" w:ascii="宋体" w:eastAsia="宋体"/>
          <w:sz w:val="24"/>
          <w:lang w:val="en-US" w:eastAsia="zh-CN"/>
        </w:rPr>
        <w:t>使用如下代码进行上述过程：</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df = df.rename(columns={'销售额': '单个售价', '利润': '单个利润'})</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df['单个售价'] = df['单个售价'] / df['数量']</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df['单个利润'] = df['单个利润'] / df['数量']</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default" w:ascii="宋体" w:eastAsia="宋体"/>
          <w:sz w:val="24"/>
          <w:lang w:val="en-US" w:eastAsia="zh-CN"/>
        </w:rPr>
        <w:t>processed.xlsx之后的数据如下所示，销售额和利润特征被转换了。</w:t>
      </w:r>
    </w:p>
    <w:p>
      <w:pPr>
        <w:snapToGrid/>
        <w:spacing w:beforeAutospacing="0" w:afterAutospacing="0" w:line="400" w:lineRule="exact"/>
        <w:ind w:left="0" w:leftChars="0" w:right="0" w:rightChars="0" w:firstLine="480" w:firstLineChars="200"/>
        <w:jc w:val="both"/>
        <w:rPr>
          <w:rFonts w:ascii="宋体" w:eastAsia="宋体"/>
          <w:sz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
        <w:gridCol w:w="702"/>
        <w:gridCol w:w="1048"/>
        <w:gridCol w:w="1105"/>
        <w:gridCol w:w="602"/>
        <w:gridCol w:w="521"/>
        <w:gridCol w:w="499"/>
        <w:gridCol w:w="705"/>
        <w:gridCol w:w="705"/>
        <w:gridCol w:w="1015"/>
        <w:gridCol w:w="809"/>
        <w:gridCol w:w="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18"/>
                <w:szCs w:val="20"/>
              </w:rPr>
            </w:pP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18"/>
                <w:szCs w:val="20"/>
              </w:rPr>
            </w:pPr>
            <w:r>
              <w:rPr>
                <w:rFonts w:hint="eastAsia"/>
                <w:color w:val="000000"/>
                <w:sz w:val="18"/>
                <w:szCs w:val="20"/>
              </w:rPr>
              <w:t>利润率</w:t>
            </w: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18"/>
                <w:szCs w:val="20"/>
              </w:rPr>
            </w:pPr>
            <w:r>
              <w:rPr>
                <w:rFonts w:hint="eastAsia"/>
                <w:color w:val="000000"/>
                <w:sz w:val="18"/>
                <w:szCs w:val="20"/>
              </w:rPr>
              <w:t>制造商</w:t>
            </w: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18"/>
                <w:szCs w:val="20"/>
              </w:rPr>
            </w:pPr>
            <w:r>
              <w:rPr>
                <w:rFonts w:hint="eastAsia"/>
                <w:color w:val="000000"/>
                <w:sz w:val="18"/>
                <w:szCs w:val="20"/>
              </w:rPr>
              <w:t>单个利润</w:t>
            </w: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18"/>
                <w:szCs w:val="20"/>
              </w:rPr>
            </w:pPr>
            <w:r>
              <w:rPr>
                <w:rFonts w:hint="eastAsia"/>
                <w:color w:val="000000"/>
                <w:sz w:val="18"/>
                <w:szCs w:val="20"/>
              </w:rPr>
              <w:t>子类别</w:t>
            </w: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18"/>
                <w:szCs w:val="20"/>
              </w:rPr>
            </w:pPr>
            <w:r>
              <w:rPr>
                <w:rFonts w:hint="eastAsia"/>
                <w:color w:val="000000"/>
                <w:sz w:val="18"/>
                <w:szCs w:val="20"/>
              </w:rPr>
              <w:t>折扣</w:t>
            </w: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18"/>
                <w:szCs w:val="20"/>
              </w:rPr>
            </w:pPr>
            <w:r>
              <w:rPr>
                <w:rFonts w:hint="eastAsia"/>
                <w:color w:val="000000"/>
                <w:sz w:val="18"/>
                <w:szCs w:val="20"/>
              </w:rPr>
              <w:t>数量</w:t>
            </w: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18"/>
                <w:szCs w:val="20"/>
              </w:rPr>
            </w:pPr>
            <w:r>
              <w:rPr>
                <w:rFonts w:hint="eastAsia"/>
                <w:color w:val="000000"/>
                <w:sz w:val="18"/>
                <w:szCs w:val="20"/>
              </w:rPr>
              <w:t>类别</w:t>
            </w: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18"/>
                <w:szCs w:val="20"/>
              </w:rPr>
            </w:pPr>
            <w:r>
              <w:rPr>
                <w:rFonts w:hint="eastAsia"/>
                <w:color w:val="000000"/>
                <w:sz w:val="18"/>
                <w:szCs w:val="20"/>
              </w:rPr>
              <w:t>邮寄方式</w:t>
            </w: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18"/>
                <w:szCs w:val="20"/>
              </w:rPr>
            </w:pPr>
            <w:r>
              <w:rPr>
                <w:rFonts w:hint="eastAsia"/>
                <w:color w:val="000000"/>
                <w:sz w:val="18"/>
                <w:szCs w:val="20"/>
              </w:rPr>
              <w:t>单个售价</w:t>
            </w: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18"/>
                <w:szCs w:val="20"/>
              </w:rPr>
            </w:pPr>
            <w:r>
              <w:rPr>
                <w:rFonts w:hint="eastAsia"/>
                <w:color w:val="000000"/>
                <w:sz w:val="18"/>
                <w:szCs w:val="20"/>
              </w:rPr>
              <w:t>产品</w:t>
            </w: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18"/>
                <w:szCs w:val="20"/>
              </w:rPr>
            </w:pPr>
            <w:r>
              <w:rPr>
                <w:rFonts w:hint="eastAsia"/>
                <w:color w:val="000000"/>
                <w:sz w:val="18"/>
                <w:szCs w:val="20"/>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399473" w:sz="4" w:space="0"/>
              <w:left w:val="single" w:color="B9E4D4" w:sz="4" w:space="0"/>
              <w:bottom w:val="single" w:color="B9E4D4" w:sz="4" w:space="0"/>
              <w:right w:val="single" w:color="B9E4D4" w:sz="4" w:space="0"/>
            </w:tcBorders>
            <w:shd w:val="clear" w:color="auto" w:fill="71C8AA"/>
          </w:tcPr>
          <w:p>
            <w:pPr>
              <w:rPr>
                <w:color w:val="000000"/>
                <w:sz w:val="18"/>
                <w:szCs w:val="20"/>
              </w:rPr>
            </w:pPr>
            <w:r>
              <w:rPr>
                <w:rFonts w:hint="eastAsia"/>
                <w:color w:val="000000"/>
                <w:sz w:val="18"/>
                <w:szCs w:val="20"/>
              </w:rPr>
              <w:t>0</w:t>
            </w:r>
          </w:p>
        </w:tc>
        <w:tc>
          <w:tcPr>
            <w:tcW w:w="0" w:type="auto"/>
            <w:tcBorders>
              <w:top w:val="single" w:color="399473"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-0.47</w:t>
            </w:r>
          </w:p>
        </w:tc>
        <w:tc>
          <w:tcPr>
            <w:tcW w:w="0" w:type="auto"/>
            <w:tcBorders>
              <w:top w:val="single" w:color="399473" w:sz="4" w:space="0"/>
              <w:left w:val="single" w:color="B9E4D4" w:sz="4" w:space="0"/>
              <w:bottom w:val="single" w:color="B9E4D4" w:sz="4" w:space="0"/>
              <w:right w:val="single" w:color="B9E4D4" w:sz="4" w:space="0"/>
            </w:tcBorders>
            <w:shd w:val="clear" w:color="auto" w:fill="FFFFFF"/>
          </w:tcPr>
          <w:p>
            <w:pPr>
              <w:rPr>
                <w:color w:val="000000"/>
                <w:sz w:val="18"/>
                <w:szCs w:val="20"/>
              </w:rPr>
            </w:pPr>
            <w:r>
              <w:rPr>
                <w:rFonts w:hint="eastAsia"/>
                <w:color w:val="000000"/>
                <w:sz w:val="18"/>
                <w:szCs w:val="20"/>
              </w:rPr>
              <w:t>Fiskars</w:t>
            </w:r>
          </w:p>
        </w:tc>
        <w:tc>
          <w:tcPr>
            <w:tcW w:w="0" w:type="auto"/>
            <w:tcBorders>
              <w:top w:val="single" w:color="399473"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-30.550000</w:t>
            </w:r>
          </w:p>
        </w:tc>
        <w:tc>
          <w:tcPr>
            <w:tcW w:w="0" w:type="auto"/>
            <w:tcBorders>
              <w:top w:val="single" w:color="399473" w:sz="4" w:space="0"/>
              <w:left w:val="single" w:color="B9E4D4" w:sz="4" w:space="0"/>
              <w:bottom w:val="single" w:color="B9E4D4" w:sz="4" w:space="0"/>
              <w:right w:val="single" w:color="B9E4D4" w:sz="4" w:space="0"/>
            </w:tcBorders>
            <w:shd w:val="clear" w:color="auto" w:fill="FFFFFF"/>
          </w:tcPr>
          <w:p>
            <w:pPr>
              <w:rPr>
                <w:color w:val="000000"/>
                <w:sz w:val="18"/>
                <w:szCs w:val="20"/>
              </w:rPr>
            </w:pPr>
            <w:r>
              <w:rPr>
                <w:rFonts w:hint="eastAsia"/>
                <w:color w:val="000000"/>
                <w:sz w:val="18"/>
                <w:szCs w:val="20"/>
              </w:rPr>
              <w:t>用品</w:t>
            </w:r>
          </w:p>
        </w:tc>
        <w:tc>
          <w:tcPr>
            <w:tcW w:w="0" w:type="auto"/>
            <w:tcBorders>
              <w:top w:val="single" w:color="399473"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0.4</w:t>
            </w:r>
          </w:p>
        </w:tc>
        <w:tc>
          <w:tcPr>
            <w:tcW w:w="0" w:type="auto"/>
            <w:tcBorders>
              <w:top w:val="single" w:color="399473" w:sz="4" w:space="0"/>
              <w:left w:val="single" w:color="B9E4D4" w:sz="4" w:space="0"/>
              <w:bottom w:val="single" w:color="B9E4D4" w:sz="4" w:space="0"/>
              <w:right w:val="single" w:color="B9E4D4" w:sz="4" w:space="0"/>
            </w:tcBorders>
            <w:shd w:val="clear" w:color="auto" w:fill="FFFFFF"/>
          </w:tcPr>
          <w:p>
            <w:pPr>
              <w:rPr>
                <w:color w:val="000000"/>
                <w:sz w:val="18"/>
                <w:szCs w:val="20"/>
              </w:rPr>
            </w:pPr>
            <w:r>
              <w:rPr>
                <w:rFonts w:hint="eastAsia"/>
                <w:color w:val="000000"/>
                <w:sz w:val="18"/>
                <w:szCs w:val="20"/>
              </w:rPr>
              <w:t>2</w:t>
            </w:r>
          </w:p>
        </w:tc>
        <w:tc>
          <w:tcPr>
            <w:tcW w:w="0" w:type="auto"/>
            <w:tcBorders>
              <w:top w:val="single" w:color="399473"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办公用品</w:t>
            </w:r>
          </w:p>
        </w:tc>
        <w:tc>
          <w:tcPr>
            <w:tcW w:w="0" w:type="auto"/>
            <w:tcBorders>
              <w:top w:val="single" w:color="399473" w:sz="4" w:space="0"/>
              <w:left w:val="single" w:color="B9E4D4" w:sz="4" w:space="0"/>
              <w:bottom w:val="single" w:color="B9E4D4" w:sz="4" w:space="0"/>
              <w:right w:val="single" w:color="B9E4D4" w:sz="4" w:space="0"/>
            </w:tcBorders>
            <w:shd w:val="clear" w:color="auto" w:fill="FFFFFF"/>
          </w:tcPr>
          <w:p>
            <w:pPr>
              <w:rPr>
                <w:color w:val="000000"/>
                <w:sz w:val="18"/>
                <w:szCs w:val="20"/>
              </w:rPr>
            </w:pPr>
            <w:r>
              <w:rPr>
                <w:rFonts w:hint="eastAsia"/>
                <w:color w:val="000000"/>
                <w:sz w:val="18"/>
                <w:szCs w:val="20"/>
              </w:rPr>
              <w:t>二级</w:t>
            </w:r>
          </w:p>
        </w:tc>
        <w:tc>
          <w:tcPr>
            <w:tcW w:w="0" w:type="auto"/>
            <w:tcBorders>
              <w:top w:val="single" w:color="399473"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65.000000</w:t>
            </w:r>
          </w:p>
        </w:tc>
        <w:tc>
          <w:tcPr>
            <w:tcW w:w="0" w:type="auto"/>
            <w:tcBorders>
              <w:top w:val="single" w:color="399473" w:sz="4" w:space="0"/>
              <w:left w:val="single" w:color="B9E4D4" w:sz="4" w:space="0"/>
              <w:bottom w:val="single" w:color="B9E4D4" w:sz="4" w:space="0"/>
              <w:right w:val="single" w:color="B9E4D4" w:sz="4" w:space="0"/>
            </w:tcBorders>
            <w:shd w:val="clear" w:color="auto" w:fill="FFFFFF"/>
          </w:tcPr>
          <w:p>
            <w:pPr>
              <w:rPr>
                <w:color w:val="000000"/>
                <w:sz w:val="18"/>
                <w:szCs w:val="20"/>
              </w:rPr>
            </w:pPr>
            <w:r>
              <w:rPr>
                <w:rFonts w:hint="eastAsia"/>
                <w:color w:val="000000"/>
                <w:sz w:val="18"/>
                <w:szCs w:val="20"/>
              </w:rPr>
              <w:t>剪刀</w:t>
            </w:r>
          </w:p>
        </w:tc>
        <w:tc>
          <w:tcPr>
            <w:tcW w:w="0" w:type="auto"/>
            <w:tcBorders>
              <w:top w:val="single" w:color="399473"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蓝色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B9E4D4" w:sz="4" w:space="0"/>
              <w:left w:val="single" w:color="B9E4D4" w:sz="4" w:space="0"/>
              <w:bottom w:val="single" w:color="B9E4D4" w:sz="4" w:space="0"/>
              <w:right w:val="single" w:color="B9E4D4" w:sz="4" w:space="0"/>
            </w:tcBorders>
            <w:shd w:val="clear" w:color="auto" w:fill="71C8AA"/>
          </w:tcPr>
          <w:p>
            <w:pPr>
              <w:rPr>
                <w:color w:val="000000"/>
                <w:sz w:val="18"/>
                <w:szCs w:val="20"/>
              </w:rPr>
            </w:pPr>
            <w:r>
              <w:rPr>
                <w:rFonts w:hint="eastAsia"/>
                <w:color w:val="000000"/>
                <w:sz w:val="18"/>
                <w:szCs w:val="20"/>
              </w:rPr>
              <w:t>1</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0.34</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GlobeWeis</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21.500000</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信封</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0.0</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2</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办公用品</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标准级</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62.500000</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搭扣信封</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红色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B9E4D4" w:sz="4" w:space="0"/>
              <w:left w:val="single" w:color="B9E4D4" w:sz="4" w:space="0"/>
              <w:bottom w:val="single" w:color="399473" w:sz="4" w:space="0"/>
              <w:right w:val="single" w:color="B9E4D4" w:sz="4" w:space="0"/>
            </w:tcBorders>
            <w:shd w:val="clear" w:color="auto" w:fill="71C8AA"/>
          </w:tcPr>
          <w:p>
            <w:pPr>
              <w:rPr>
                <w:color w:val="000000"/>
                <w:sz w:val="18"/>
                <w:szCs w:val="20"/>
              </w:rPr>
            </w:pPr>
            <w:r>
              <w:rPr>
                <w:rFonts w:hint="eastAsia"/>
                <w:color w:val="000000"/>
                <w:sz w:val="18"/>
                <w:szCs w:val="20"/>
              </w:rPr>
              <w:t>2</w:t>
            </w:r>
          </w:p>
        </w:tc>
        <w:tc>
          <w:tcPr>
            <w:tcW w:w="0" w:type="auto"/>
            <w:tcBorders>
              <w:top w:val="single" w:color="B9E4D4" w:sz="4" w:space="0"/>
              <w:left w:val="single" w:color="B9E4D4" w:sz="4" w:space="0"/>
              <w:bottom w:val="single" w:color="399473" w:sz="4" w:space="0"/>
              <w:right w:val="single" w:color="B9E4D4" w:sz="4" w:space="0"/>
            </w:tcBorders>
            <w:shd w:val="clear" w:color="auto" w:fill="DDF2EA"/>
          </w:tcPr>
          <w:p>
            <w:pPr>
              <w:rPr>
                <w:color w:val="000000"/>
                <w:sz w:val="18"/>
                <w:szCs w:val="20"/>
              </w:rPr>
            </w:pPr>
            <w:r>
              <w:rPr>
                <w:rFonts w:hint="eastAsia"/>
                <w:color w:val="000000"/>
                <w:sz w:val="18"/>
                <w:szCs w:val="20"/>
              </w:rPr>
              <w:t>0.13</w:t>
            </w:r>
          </w:p>
        </w:tc>
        <w:tc>
          <w:tcPr>
            <w:tcW w:w="0" w:type="auto"/>
            <w:tcBorders>
              <w:top w:val="single" w:color="B9E4D4" w:sz="4" w:space="0"/>
              <w:left w:val="single" w:color="B9E4D4" w:sz="4" w:space="0"/>
              <w:bottom w:val="single" w:color="399473" w:sz="4" w:space="0"/>
              <w:right w:val="single" w:color="B9E4D4" w:sz="4" w:space="0"/>
            </w:tcBorders>
            <w:shd w:val="clear" w:color="auto" w:fill="FFFFFF"/>
          </w:tcPr>
          <w:p>
            <w:pPr>
              <w:rPr>
                <w:color w:val="000000"/>
                <w:sz w:val="18"/>
                <w:szCs w:val="20"/>
              </w:rPr>
            </w:pPr>
            <w:r>
              <w:rPr>
                <w:rFonts w:hint="eastAsia"/>
                <w:color w:val="000000"/>
                <w:sz w:val="18"/>
                <w:szCs w:val="20"/>
              </w:rPr>
              <w:t>Cardinal</w:t>
            </w:r>
          </w:p>
        </w:tc>
        <w:tc>
          <w:tcPr>
            <w:tcW w:w="0" w:type="auto"/>
            <w:tcBorders>
              <w:top w:val="single" w:color="B9E4D4" w:sz="4" w:space="0"/>
              <w:left w:val="single" w:color="B9E4D4" w:sz="4" w:space="0"/>
              <w:bottom w:val="single" w:color="399473" w:sz="4" w:space="0"/>
              <w:right w:val="single" w:color="B9E4D4" w:sz="4" w:space="0"/>
            </w:tcBorders>
            <w:shd w:val="clear" w:color="auto" w:fill="DDF2EA"/>
          </w:tcPr>
          <w:p>
            <w:pPr>
              <w:rPr>
                <w:color w:val="000000"/>
                <w:sz w:val="18"/>
                <w:szCs w:val="20"/>
              </w:rPr>
            </w:pPr>
            <w:r>
              <w:rPr>
                <w:rFonts w:hint="eastAsia"/>
                <w:color w:val="000000"/>
                <w:sz w:val="18"/>
                <w:szCs w:val="20"/>
              </w:rPr>
              <w:t>2.000000</w:t>
            </w:r>
          </w:p>
        </w:tc>
        <w:tc>
          <w:tcPr>
            <w:tcW w:w="0" w:type="auto"/>
            <w:tcBorders>
              <w:top w:val="single" w:color="B9E4D4" w:sz="4" w:space="0"/>
              <w:left w:val="single" w:color="B9E4D4" w:sz="4" w:space="0"/>
              <w:bottom w:val="single" w:color="399473" w:sz="4" w:space="0"/>
              <w:right w:val="single" w:color="B9E4D4" w:sz="4" w:space="0"/>
            </w:tcBorders>
            <w:shd w:val="clear" w:color="auto" w:fill="FFFFFF"/>
          </w:tcPr>
          <w:p>
            <w:pPr>
              <w:rPr>
                <w:color w:val="000000"/>
                <w:sz w:val="18"/>
                <w:szCs w:val="20"/>
              </w:rPr>
            </w:pPr>
            <w:r>
              <w:rPr>
                <w:rFonts w:hint="eastAsia"/>
                <w:color w:val="000000"/>
                <w:sz w:val="18"/>
                <w:szCs w:val="20"/>
              </w:rPr>
              <w:t>装订机</w:t>
            </w:r>
          </w:p>
        </w:tc>
        <w:tc>
          <w:tcPr>
            <w:tcW w:w="0" w:type="auto"/>
            <w:tcBorders>
              <w:top w:val="single" w:color="B9E4D4" w:sz="4" w:space="0"/>
              <w:left w:val="single" w:color="B9E4D4" w:sz="4" w:space="0"/>
              <w:bottom w:val="single" w:color="399473" w:sz="4" w:space="0"/>
              <w:right w:val="single" w:color="B9E4D4" w:sz="4" w:space="0"/>
            </w:tcBorders>
            <w:shd w:val="clear" w:color="auto" w:fill="DDF2EA"/>
          </w:tcPr>
          <w:p>
            <w:pPr>
              <w:rPr>
                <w:color w:val="000000"/>
                <w:sz w:val="18"/>
                <w:szCs w:val="20"/>
              </w:rPr>
            </w:pPr>
            <w:r>
              <w:rPr>
                <w:rFonts w:hint="eastAsia"/>
                <w:color w:val="000000"/>
                <w:sz w:val="18"/>
                <w:szCs w:val="20"/>
              </w:rPr>
              <w:t>0.4</w:t>
            </w:r>
          </w:p>
        </w:tc>
        <w:tc>
          <w:tcPr>
            <w:tcW w:w="0" w:type="auto"/>
            <w:tcBorders>
              <w:top w:val="single" w:color="B9E4D4" w:sz="4" w:space="0"/>
              <w:left w:val="single" w:color="B9E4D4" w:sz="4" w:space="0"/>
              <w:bottom w:val="single" w:color="399473" w:sz="4" w:space="0"/>
              <w:right w:val="single" w:color="B9E4D4" w:sz="4" w:space="0"/>
            </w:tcBorders>
            <w:shd w:val="clear" w:color="auto" w:fill="FFFFFF"/>
          </w:tcPr>
          <w:p>
            <w:pPr>
              <w:rPr>
                <w:color w:val="000000"/>
                <w:sz w:val="18"/>
                <w:szCs w:val="20"/>
              </w:rPr>
            </w:pPr>
            <w:r>
              <w:rPr>
                <w:rFonts w:hint="eastAsia"/>
                <w:color w:val="000000"/>
                <w:sz w:val="18"/>
                <w:szCs w:val="20"/>
              </w:rPr>
              <w:t>2</w:t>
            </w:r>
          </w:p>
        </w:tc>
        <w:tc>
          <w:tcPr>
            <w:tcW w:w="0" w:type="auto"/>
            <w:tcBorders>
              <w:top w:val="single" w:color="B9E4D4" w:sz="4" w:space="0"/>
              <w:left w:val="single" w:color="B9E4D4" w:sz="4" w:space="0"/>
              <w:bottom w:val="single" w:color="399473" w:sz="4" w:space="0"/>
              <w:right w:val="single" w:color="B9E4D4" w:sz="4" w:space="0"/>
            </w:tcBorders>
            <w:shd w:val="clear" w:color="auto" w:fill="DDF2EA"/>
          </w:tcPr>
          <w:p>
            <w:pPr>
              <w:rPr>
                <w:color w:val="000000"/>
                <w:sz w:val="18"/>
                <w:szCs w:val="20"/>
              </w:rPr>
            </w:pPr>
            <w:r>
              <w:rPr>
                <w:rFonts w:hint="eastAsia"/>
                <w:color w:val="000000"/>
                <w:sz w:val="18"/>
                <w:szCs w:val="20"/>
              </w:rPr>
              <w:t>办公用品</w:t>
            </w:r>
          </w:p>
        </w:tc>
        <w:tc>
          <w:tcPr>
            <w:tcW w:w="0" w:type="auto"/>
            <w:tcBorders>
              <w:top w:val="single" w:color="B9E4D4" w:sz="4" w:space="0"/>
              <w:left w:val="single" w:color="B9E4D4" w:sz="4" w:space="0"/>
              <w:bottom w:val="single" w:color="399473" w:sz="4" w:space="0"/>
              <w:right w:val="single" w:color="B9E4D4" w:sz="4" w:space="0"/>
            </w:tcBorders>
            <w:shd w:val="clear" w:color="auto" w:fill="FFFFFF"/>
          </w:tcPr>
          <w:p>
            <w:pPr>
              <w:rPr>
                <w:color w:val="000000"/>
                <w:sz w:val="18"/>
                <w:szCs w:val="20"/>
              </w:rPr>
            </w:pPr>
            <w:r>
              <w:rPr>
                <w:rFonts w:hint="eastAsia"/>
                <w:color w:val="000000"/>
                <w:sz w:val="18"/>
                <w:szCs w:val="20"/>
              </w:rPr>
              <w:t>标准级</w:t>
            </w:r>
          </w:p>
        </w:tc>
        <w:tc>
          <w:tcPr>
            <w:tcW w:w="0" w:type="auto"/>
            <w:tcBorders>
              <w:top w:val="single" w:color="B9E4D4" w:sz="4" w:space="0"/>
              <w:left w:val="single" w:color="B9E4D4" w:sz="4" w:space="0"/>
              <w:bottom w:val="single" w:color="399473" w:sz="4" w:space="0"/>
              <w:right w:val="single" w:color="B9E4D4" w:sz="4" w:space="0"/>
            </w:tcBorders>
            <w:shd w:val="clear" w:color="auto" w:fill="DDF2EA"/>
          </w:tcPr>
          <w:p>
            <w:pPr>
              <w:rPr>
                <w:color w:val="000000"/>
                <w:sz w:val="18"/>
                <w:szCs w:val="20"/>
              </w:rPr>
            </w:pPr>
            <w:r>
              <w:rPr>
                <w:rFonts w:hint="eastAsia"/>
                <w:color w:val="000000"/>
                <w:sz w:val="18"/>
                <w:szCs w:val="20"/>
              </w:rPr>
              <w:t>16.000000</w:t>
            </w:r>
          </w:p>
        </w:tc>
        <w:tc>
          <w:tcPr>
            <w:tcW w:w="0" w:type="auto"/>
            <w:tcBorders>
              <w:top w:val="single" w:color="B9E4D4" w:sz="4" w:space="0"/>
              <w:left w:val="single" w:color="B9E4D4" w:sz="4" w:space="0"/>
              <w:bottom w:val="single" w:color="399473" w:sz="4" w:space="0"/>
              <w:right w:val="single" w:color="B9E4D4" w:sz="4" w:space="0"/>
            </w:tcBorders>
            <w:shd w:val="clear" w:color="auto" w:fill="FFFFFF"/>
          </w:tcPr>
          <w:p>
            <w:pPr>
              <w:rPr>
                <w:color w:val="000000"/>
                <w:sz w:val="18"/>
                <w:szCs w:val="20"/>
              </w:rPr>
            </w:pPr>
            <w:r>
              <w:rPr>
                <w:rFonts w:hint="eastAsia"/>
                <w:color w:val="000000"/>
                <w:sz w:val="18"/>
                <w:szCs w:val="20"/>
              </w:rPr>
              <w:t>孔加固材料</w:t>
            </w:r>
          </w:p>
        </w:tc>
        <w:tc>
          <w:tcPr>
            <w:tcW w:w="0" w:type="auto"/>
            <w:tcBorders>
              <w:top w:val="single" w:color="B9E4D4" w:sz="4" w:space="0"/>
              <w:left w:val="single" w:color="B9E4D4" w:sz="4" w:space="0"/>
              <w:bottom w:val="single" w:color="399473" w:sz="4" w:space="0"/>
              <w:right w:val="single" w:color="B9E4D4" w:sz="4" w:space="0"/>
            </w:tcBorders>
            <w:shd w:val="clear" w:color="auto" w:fill="DDF2EA"/>
          </w:tcPr>
          <w:p>
            <w:pPr>
              <w:rPr>
                <w:color w:val="000000"/>
                <w:sz w:val="18"/>
                <w:szCs w:val="20"/>
              </w:rPr>
            </w:pPr>
            <w:r>
              <w:rPr>
                <w:rFonts w:hint="eastAsia"/>
                <w:color w:val="000000"/>
                <w:sz w:val="18"/>
                <w:szCs w:val="20"/>
              </w:rPr>
              <w:t>回收</w:t>
            </w:r>
          </w:p>
        </w:tc>
      </w:tr>
    </w:tbl>
    <w:p>
      <w:pPr>
        <w:snapToGrid/>
        <w:spacing w:beforeAutospacing="0" w:afterAutospacing="0" w:line="400" w:lineRule="exact"/>
        <w:ind w:left="0" w:leftChars="0" w:right="0" w:rightChars="0" w:firstLine="480" w:firstLineChars="200"/>
        <w:jc w:val="both"/>
        <w:rPr>
          <w:rFonts w:ascii="宋体" w:eastAsia="宋体"/>
          <w:sz w:val="24"/>
        </w:rPr>
      </w:pPr>
    </w:p>
    <w:p>
      <w:pPr>
        <w:snapToGrid/>
        <w:spacing w:beforeAutospacing="0" w:afterAutospacing="0" w:line="400" w:lineRule="exact"/>
        <w:ind w:left="0" w:leftChars="0" w:right="0" w:rightChars="0" w:firstLine="480" w:firstLineChars="200"/>
        <w:jc w:val="both"/>
        <w:rPr>
          <w:rFonts w:hint="eastAsia" w:ascii="宋体" w:eastAsia="宋体"/>
          <w:sz w:val="24"/>
          <w:lang w:val="en-US" w:eastAsia="zh-CN"/>
        </w:rPr>
      </w:pPr>
      <w:r>
        <w:rPr>
          <w:rFonts w:hint="eastAsia" w:ascii="宋体" w:eastAsia="宋体"/>
          <w:sz w:val="24"/>
          <w:lang w:val="en-US" w:eastAsia="zh-CN"/>
        </w:rPr>
        <w:t>之后重新绘制单个售价,单个利润,数量热图如下：</w:t>
      </w:r>
    </w:p>
    <w:p>
      <w:pPr>
        <w:snapToGrid/>
        <w:spacing w:beforeAutospacing="0" w:afterAutospacing="0" w:line="400" w:lineRule="exact"/>
        <w:ind w:left="0" w:leftChars="0" w:right="0" w:rightChars="0" w:firstLine="480" w:firstLineChars="200"/>
        <w:jc w:val="both"/>
        <w:rPr>
          <w:rFonts w:hint="eastAsia" w:ascii="宋体" w:eastAsia="宋体"/>
          <w:sz w:val="24"/>
          <w:lang w:val="en-US" w:eastAsia="zh-CN"/>
        </w:rPr>
      </w:pPr>
    </w:p>
    <w:p>
      <w:pPr>
        <w:rPr>
          <w:rFonts w:hint="default" w:ascii="宋体" w:eastAsia="宋体"/>
          <w:sz w:val="24"/>
          <w:lang w:val="en-US" w:eastAsia="zh-CN"/>
        </w:rPr>
      </w:pPr>
      <w:r>
        <w:rPr>
          <w:rFonts w:hint="default" w:ascii="宋体" w:eastAsia="宋体"/>
          <w:sz w:val="24"/>
          <w:lang w:val="en-US" w:eastAsia="zh-CN"/>
        </w:rPr>
        <w:drawing>
          <wp:anchor distT="0" distB="0" distL="114300" distR="114300" simplePos="0" relativeHeight="251661312" behindDoc="0" locked="0" layoutInCell="1" allowOverlap="1">
            <wp:simplePos x="0" y="0"/>
            <wp:positionH relativeFrom="column">
              <wp:posOffset>17145</wp:posOffset>
            </wp:positionH>
            <wp:positionV relativeFrom="paragraph">
              <wp:posOffset>635</wp:posOffset>
            </wp:positionV>
            <wp:extent cx="5180965" cy="4806315"/>
            <wp:effectExtent l="0" t="0" r="635" b="9525"/>
            <wp:wrapTopAndBottom/>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5180965" cy="4806315"/>
                    </a:xfrm>
                    <a:prstGeom prst="rect">
                      <a:avLst/>
                    </a:prstGeom>
                    <a:noFill/>
                    <a:ln>
                      <a:noFill/>
                    </a:ln>
                  </pic:spPr>
                </pic:pic>
              </a:graphicData>
            </a:graphic>
          </wp:anchor>
        </w:drawing>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eastAsia" w:ascii="宋体" w:eastAsia="宋体"/>
          <w:sz w:val="24"/>
          <w:lang w:val="en-US" w:eastAsia="zh-CN"/>
        </w:rPr>
        <w:t>可以看出，销售额和利润在去除了与数量之间的直接关联并转换为单个售价和单个利润后，其与数量之间的相关性更强了，在之后的训练中这将更有利于模型对于数据的理解。</w:t>
      </w:r>
    </w:p>
    <w:p>
      <w:pPr>
        <w:snapToGrid/>
        <w:spacing w:beforeAutospacing="0" w:afterAutospacing="0" w:line="400" w:lineRule="exact"/>
        <w:ind w:right="0" w:rightChars="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eastAsia" w:ascii="宋体" w:eastAsia="宋体"/>
          <w:sz w:val="24"/>
          <w:lang w:val="en-US" w:eastAsia="zh-CN"/>
        </w:rPr>
        <w:t>（ii）</w:t>
      </w:r>
      <w:r>
        <w:rPr>
          <w:rFonts w:hint="default" w:ascii="宋体" w:eastAsia="宋体"/>
          <w:sz w:val="24"/>
          <w:lang w:val="en-US" w:eastAsia="zh-CN"/>
        </w:rPr>
        <w:t>另外，由于模型要预测的是某产品的销量，而目前数据中的特征为每个订单的数量，故需要将数量特征转换为销量特征。</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eastAsia" w:ascii="宋体" w:eastAsia="宋体"/>
          <w:sz w:val="24"/>
          <w:lang w:val="en-US" w:eastAsia="zh-CN"/>
        </w:rPr>
      </w:pPr>
      <w:r>
        <w:rPr>
          <w:rFonts w:hint="eastAsia" w:ascii="宋体" w:eastAsia="宋体"/>
          <w:sz w:val="24"/>
          <w:lang w:val="en-US" w:eastAsia="zh-CN"/>
        </w:rPr>
        <w:t>使用以下代码进行数量与销量之间的转换：</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df['销量'] = df.groupby(['利润率', '制造商', '产品', '标签', '单个利润', '子类别', '折扣', '类别', '邮寄方式', '单个售价'])['数量'].transform('sum')</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df = df.drop('数量', axis=1)</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default" w:ascii="宋体" w:eastAsia="宋体"/>
          <w:sz w:val="24"/>
          <w:lang w:val="en-US" w:eastAsia="zh-CN"/>
        </w:rPr>
        <w:t>同时注意到数量转换成销量特征之后出现了很多重复数据，使用以下的代码去重：</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df = df.drop_duplicates()</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default" w:ascii="宋体" w:eastAsia="宋体"/>
          <w:sz w:val="24"/>
          <w:lang w:val="en-US" w:eastAsia="zh-CN"/>
        </w:rPr>
        <w:t>之后输出数据表的大小可以发现从9935减少到了8638。</w:t>
      </w:r>
      <w:r>
        <w:rPr>
          <w:rFonts w:hint="eastAsia" w:ascii="宋体" w:eastAsia="宋体"/>
          <w:sz w:val="24"/>
          <w:lang w:val="en-US" w:eastAsia="zh-CN"/>
        </w:rPr>
        <w:t>现在的</w:t>
      </w:r>
      <w:r>
        <w:rPr>
          <w:rFonts w:hint="default" w:ascii="宋体" w:eastAsia="宋体"/>
          <w:sz w:val="24"/>
          <w:lang w:val="en-US" w:eastAsia="zh-CN"/>
        </w:rPr>
        <w:t>数据如下所示，数量转换为</w:t>
      </w:r>
      <w:r>
        <w:rPr>
          <w:rFonts w:hint="eastAsia" w:ascii="宋体" w:eastAsia="宋体"/>
          <w:sz w:val="24"/>
          <w:lang w:val="en-US" w:eastAsia="zh-CN"/>
        </w:rPr>
        <w:t>了</w:t>
      </w:r>
      <w:r>
        <w:rPr>
          <w:rFonts w:hint="default" w:ascii="宋体" w:eastAsia="宋体"/>
          <w:sz w:val="24"/>
          <w:lang w:val="en-US" w:eastAsia="zh-CN"/>
        </w:rPr>
        <w:t>新的销量特征</w:t>
      </w:r>
      <w:r>
        <w:rPr>
          <w:rFonts w:hint="eastAsia" w:ascii="宋体" w:eastAsia="宋体"/>
          <w:sz w:val="24"/>
          <w:lang w:val="en-US" w:eastAsia="zh-CN"/>
        </w:rPr>
        <w:t>且重复数据已去除</w:t>
      </w:r>
      <w:r>
        <w:rPr>
          <w:rFonts w:hint="default" w:ascii="宋体" w:eastAsia="宋体"/>
          <w:sz w:val="24"/>
          <w:lang w:val="en-US" w:eastAsia="zh-CN"/>
        </w:rPr>
        <w:t>。</w:t>
      </w:r>
    </w:p>
    <w:p>
      <w:pPr>
        <w:snapToGrid/>
        <w:spacing w:beforeAutospacing="0" w:afterAutospacing="0" w:line="400" w:lineRule="exact"/>
        <w:ind w:left="0" w:leftChars="0" w:right="0" w:rightChars="0" w:firstLine="480" w:firstLineChars="200"/>
        <w:jc w:val="both"/>
        <w:rPr>
          <w:rFonts w:ascii="宋体" w:eastAsia="宋体"/>
          <w:sz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
        <w:gridCol w:w="702"/>
        <w:gridCol w:w="1048"/>
        <w:gridCol w:w="1105"/>
        <w:gridCol w:w="602"/>
        <w:gridCol w:w="521"/>
        <w:gridCol w:w="705"/>
        <w:gridCol w:w="705"/>
        <w:gridCol w:w="1015"/>
        <w:gridCol w:w="809"/>
        <w:gridCol w:w="499"/>
        <w:gridCol w:w="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18"/>
                <w:szCs w:val="20"/>
              </w:rPr>
            </w:pP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18"/>
                <w:szCs w:val="20"/>
              </w:rPr>
            </w:pPr>
            <w:r>
              <w:rPr>
                <w:rFonts w:hint="eastAsia"/>
                <w:color w:val="000000"/>
                <w:sz w:val="18"/>
                <w:szCs w:val="20"/>
              </w:rPr>
              <w:t>利润率</w:t>
            </w: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18"/>
                <w:szCs w:val="20"/>
              </w:rPr>
            </w:pPr>
            <w:r>
              <w:rPr>
                <w:rFonts w:hint="eastAsia"/>
                <w:color w:val="000000"/>
                <w:sz w:val="18"/>
                <w:szCs w:val="20"/>
              </w:rPr>
              <w:t>制造商</w:t>
            </w: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18"/>
                <w:szCs w:val="20"/>
              </w:rPr>
            </w:pPr>
            <w:r>
              <w:rPr>
                <w:rFonts w:hint="eastAsia"/>
                <w:color w:val="000000"/>
                <w:sz w:val="18"/>
                <w:szCs w:val="20"/>
              </w:rPr>
              <w:t>单个利润</w:t>
            </w: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18"/>
                <w:szCs w:val="20"/>
              </w:rPr>
            </w:pPr>
            <w:r>
              <w:rPr>
                <w:rFonts w:hint="eastAsia"/>
                <w:color w:val="000000"/>
                <w:sz w:val="18"/>
                <w:szCs w:val="20"/>
              </w:rPr>
              <w:t>子类别</w:t>
            </w: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18"/>
                <w:szCs w:val="20"/>
              </w:rPr>
            </w:pPr>
            <w:r>
              <w:rPr>
                <w:rFonts w:hint="eastAsia"/>
                <w:color w:val="000000"/>
                <w:sz w:val="18"/>
                <w:szCs w:val="20"/>
              </w:rPr>
              <w:t>折扣</w:t>
            </w: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18"/>
                <w:szCs w:val="20"/>
              </w:rPr>
            </w:pPr>
            <w:r>
              <w:rPr>
                <w:rFonts w:hint="eastAsia"/>
                <w:color w:val="000000"/>
                <w:sz w:val="18"/>
                <w:szCs w:val="20"/>
              </w:rPr>
              <w:t>类别</w:t>
            </w: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18"/>
                <w:szCs w:val="20"/>
              </w:rPr>
            </w:pPr>
            <w:r>
              <w:rPr>
                <w:rFonts w:hint="eastAsia"/>
                <w:color w:val="000000"/>
                <w:sz w:val="18"/>
                <w:szCs w:val="20"/>
              </w:rPr>
              <w:t>邮寄方式</w:t>
            </w: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18"/>
                <w:szCs w:val="20"/>
              </w:rPr>
            </w:pPr>
            <w:r>
              <w:rPr>
                <w:rFonts w:hint="eastAsia"/>
                <w:color w:val="000000"/>
                <w:sz w:val="18"/>
                <w:szCs w:val="20"/>
              </w:rPr>
              <w:t>单个售价</w:t>
            </w: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18"/>
                <w:szCs w:val="20"/>
              </w:rPr>
            </w:pPr>
            <w:r>
              <w:rPr>
                <w:rFonts w:hint="eastAsia"/>
                <w:color w:val="000000"/>
                <w:sz w:val="18"/>
                <w:szCs w:val="20"/>
              </w:rPr>
              <w:t>产品</w:t>
            </w: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18"/>
                <w:szCs w:val="20"/>
              </w:rPr>
            </w:pPr>
            <w:r>
              <w:rPr>
                <w:rFonts w:hint="eastAsia"/>
                <w:color w:val="000000"/>
                <w:sz w:val="18"/>
                <w:szCs w:val="20"/>
              </w:rPr>
              <w:t>标签</w:t>
            </w:r>
          </w:p>
        </w:tc>
        <w:tc>
          <w:tcPr>
            <w:tcW w:w="0" w:type="auto"/>
            <w:tcBorders>
              <w:top w:val="single" w:color="399473" w:sz="4" w:space="0"/>
              <w:left w:val="single" w:color="B9E4D4" w:sz="4" w:space="0"/>
              <w:bottom w:val="single" w:color="399473" w:sz="4" w:space="0"/>
              <w:right w:val="single" w:color="B9E4D4" w:sz="4" w:space="0"/>
            </w:tcBorders>
            <w:shd w:val="clear" w:color="auto" w:fill="71C8AA"/>
          </w:tcPr>
          <w:p>
            <w:pPr>
              <w:rPr>
                <w:color w:val="000000"/>
                <w:sz w:val="18"/>
                <w:szCs w:val="20"/>
              </w:rPr>
            </w:pPr>
            <w:r>
              <w:rPr>
                <w:rFonts w:hint="eastAsia"/>
                <w:color w:val="000000"/>
                <w:sz w:val="18"/>
                <w:szCs w:val="20"/>
              </w:rPr>
              <w:t>销量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399473" w:sz="4" w:space="0"/>
              <w:left w:val="single" w:color="B9E4D4" w:sz="4" w:space="0"/>
              <w:bottom w:val="single" w:color="B9E4D4" w:sz="4" w:space="0"/>
              <w:right w:val="single" w:color="B9E4D4" w:sz="4" w:space="0"/>
            </w:tcBorders>
            <w:shd w:val="clear" w:color="auto" w:fill="71C8AA"/>
          </w:tcPr>
          <w:p>
            <w:pPr>
              <w:rPr>
                <w:color w:val="000000"/>
                <w:sz w:val="18"/>
                <w:szCs w:val="20"/>
              </w:rPr>
            </w:pPr>
            <w:r>
              <w:rPr>
                <w:rFonts w:hint="eastAsia"/>
                <w:color w:val="000000"/>
                <w:sz w:val="18"/>
                <w:szCs w:val="20"/>
              </w:rPr>
              <w:t>0</w:t>
            </w:r>
          </w:p>
        </w:tc>
        <w:tc>
          <w:tcPr>
            <w:tcW w:w="0" w:type="auto"/>
            <w:tcBorders>
              <w:top w:val="single" w:color="399473"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-0.47</w:t>
            </w:r>
          </w:p>
        </w:tc>
        <w:tc>
          <w:tcPr>
            <w:tcW w:w="0" w:type="auto"/>
            <w:tcBorders>
              <w:top w:val="single" w:color="399473" w:sz="4" w:space="0"/>
              <w:left w:val="single" w:color="B9E4D4" w:sz="4" w:space="0"/>
              <w:bottom w:val="single" w:color="B9E4D4" w:sz="4" w:space="0"/>
              <w:right w:val="single" w:color="B9E4D4" w:sz="4" w:space="0"/>
            </w:tcBorders>
            <w:shd w:val="clear" w:color="auto" w:fill="FFFFFF"/>
          </w:tcPr>
          <w:p>
            <w:pPr>
              <w:rPr>
                <w:color w:val="000000"/>
                <w:sz w:val="18"/>
                <w:szCs w:val="20"/>
              </w:rPr>
            </w:pPr>
            <w:r>
              <w:rPr>
                <w:rFonts w:hint="eastAsia"/>
                <w:color w:val="000000"/>
                <w:sz w:val="18"/>
                <w:szCs w:val="20"/>
              </w:rPr>
              <w:t>Fiskars</w:t>
            </w:r>
          </w:p>
        </w:tc>
        <w:tc>
          <w:tcPr>
            <w:tcW w:w="0" w:type="auto"/>
            <w:tcBorders>
              <w:top w:val="single" w:color="399473"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-30.550000</w:t>
            </w:r>
          </w:p>
        </w:tc>
        <w:tc>
          <w:tcPr>
            <w:tcW w:w="0" w:type="auto"/>
            <w:tcBorders>
              <w:top w:val="single" w:color="399473" w:sz="4" w:space="0"/>
              <w:left w:val="single" w:color="B9E4D4" w:sz="4" w:space="0"/>
              <w:bottom w:val="single" w:color="B9E4D4" w:sz="4" w:space="0"/>
              <w:right w:val="single" w:color="B9E4D4" w:sz="4" w:space="0"/>
            </w:tcBorders>
            <w:shd w:val="clear" w:color="auto" w:fill="FFFFFF"/>
          </w:tcPr>
          <w:p>
            <w:pPr>
              <w:rPr>
                <w:color w:val="000000"/>
                <w:sz w:val="18"/>
                <w:szCs w:val="20"/>
              </w:rPr>
            </w:pPr>
            <w:r>
              <w:rPr>
                <w:rFonts w:hint="eastAsia"/>
                <w:color w:val="000000"/>
                <w:sz w:val="18"/>
                <w:szCs w:val="20"/>
              </w:rPr>
              <w:t>用品</w:t>
            </w:r>
          </w:p>
        </w:tc>
        <w:tc>
          <w:tcPr>
            <w:tcW w:w="0" w:type="auto"/>
            <w:tcBorders>
              <w:top w:val="single" w:color="399473"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0.4</w:t>
            </w:r>
          </w:p>
        </w:tc>
        <w:tc>
          <w:tcPr>
            <w:tcW w:w="0" w:type="auto"/>
            <w:tcBorders>
              <w:top w:val="single" w:color="399473" w:sz="4" w:space="0"/>
              <w:left w:val="single" w:color="B9E4D4" w:sz="4" w:space="0"/>
              <w:bottom w:val="single" w:color="B9E4D4" w:sz="4" w:space="0"/>
              <w:right w:val="single" w:color="B9E4D4" w:sz="4" w:space="0"/>
            </w:tcBorders>
            <w:shd w:val="clear" w:color="auto" w:fill="FFFFFF"/>
          </w:tcPr>
          <w:p>
            <w:pPr>
              <w:rPr>
                <w:color w:val="000000"/>
                <w:sz w:val="18"/>
                <w:szCs w:val="20"/>
              </w:rPr>
            </w:pPr>
            <w:r>
              <w:rPr>
                <w:rFonts w:hint="eastAsia"/>
                <w:color w:val="000000"/>
                <w:sz w:val="18"/>
                <w:szCs w:val="20"/>
              </w:rPr>
              <w:t>办公用品</w:t>
            </w:r>
          </w:p>
        </w:tc>
        <w:tc>
          <w:tcPr>
            <w:tcW w:w="0" w:type="auto"/>
            <w:tcBorders>
              <w:top w:val="single" w:color="399473"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二级</w:t>
            </w:r>
          </w:p>
        </w:tc>
        <w:tc>
          <w:tcPr>
            <w:tcW w:w="0" w:type="auto"/>
            <w:tcBorders>
              <w:top w:val="single" w:color="399473" w:sz="4" w:space="0"/>
              <w:left w:val="single" w:color="B9E4D4" w:sz="4" w:space="0"/>
              <w:bottom w:val="single" w:color="B9E4D4" w:sz="4" w:space="0"/>
              <w:right w:val="single" w:color="B9E4D4" w:sz="4" w:space="0"/>
            </w:tcBorders>
            <w:shd w:val="clear" w:color="auto" w:fill="FFFFFF"/>
          </w:tcPr>
          <w:p>
            <w:pPr>
              <w:rPr>
                <w:color w:val="000000"/>
                <w:sz w:val="18"/>
                <w:szCs w:val="20"/>
              </w:rPr>
            </w:pPr>
            <w:r>
              <w:rPr>
                <w:rFonts w:hint="eastAsia"/>
                <w:color w:val="000000"/>
                <w:sz w:val="18"/>
                <w:szCs w:val="20"/>
              </w:rPr>
              <w:t>65.000000</w:t>
            </w:r>
          </w:p>
        </w:tc>
        <w:tc>
          <w:tcPr>
            <w:tcW w:w="0" w:type="auto"/>
            <w:tcBorders>
              <w:top w:val="single" w:color="399473"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剪刀</w:t>
            </w:r>
          </w:p>
        </w:tc>
        <w:tc>
          <w:tcPr>
            <w:tcW w:w="0" w:type="auto"/>
            <w:tcBorders>
              <w:top w:val="single" w:color="399473" w:sz="4" w:space="0"/>
              <w:left w:val="single" w:color="B9E4D4" w:sz="4" w:space="0"/>
              <w:bottom w:val="single" w:color="B9E4D4" w:sz="4" w:space="0"/>
              <w:right w:val="single" w:color="B9E4D4" w:sz="4" w:space="0"/>
            </w:tcBorders>
            <w:shd w:val="clear" w:color="auto" w:fill="FFFFFF"/>
          </w:tcPr>
          <w:p>
            <w:pPr>
              <w:rPr>
                <w:color w:val="000000"/>
                <w:sz w:val="18"/>
                <w:szCs w:val="20"/>
              </w:rPr>
            </w:pPr>
            <w:r>
              <w:rPr>
                <w:rFonts w:hint="eastAsia"/>
                <w:color w:val="000000"/>
                <w:sz w:val="18"/>
                <w:szCs w:val="20"/>
              </w:rPr>
              <w:t>蓝色</w:t>
            </w:r>
          </w:p>
        </w:tc>
        <w:tc>
          <w:tcPr>
            <w:tcW w:w="0" w:type="auto"/>
            <w:tcBorders>
              <w:top w:val="single" w:color="399473"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B9E4D4" w:sz="4" w:space="0"/>
              <w:left w:val="single" w:color="B9E4D4" w:sz="4" w:space="0"/>
              <w:bottom w:val="single" w:color="B9E4D4" w:sz="4" w:space="0"/>
              <w:right w:val="single" w:color="B9E4D4" w:sz="4" w:space="0"/>
            </w:tcBorders>
            <w:shd w:val="clear" w:color="auto" w:fill="71C8AA"/>
          </w:tcPr>
          <w:p>
            <w:pPr>
              <w:rPr>
                <w:color w:val="000000"/>
                <w:sz w:val="18"/>
                <w:szCs w:val="20"/>
              </w:rPr>
            </w:pPr>
            <w:r>
              <w:rPr>
                <w:rFonts w:hint="eastAsia"/>
                <w:color w:val="000000"/>
                <w:sz w:val="18"/>
                <w:szCs w:val="20"/>
              </w:rPr>
              <w:t>1</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0.34</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GlobeWeis</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21.500000</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信封</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0.0</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办公用品</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标准级</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62.500000</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搭扣信封</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红色</w:t>
            </w:r>
          </w:p>
        </w:tc>
        <w:tc>
          <w:tcPr>
            <w:tcW w:w="0" w:type="auto"/>
            <w:tcBorders>
              <w:top w:val="single" w:color="B9E4D4" w:sz="4" w:space="0"/>
              <w:left w:val="single" w:color="B9E4D4" w:sz="4" w:space="0"/>
              <w:bottom w:val="single" w:color="B9E4D4" w:sz="4" w:space="0"/>
              <w:right w:val="single" w:color="B9E4D4" w:sz="4" w:space="0"/>
            </w:tcBorders>
            <w:shd w:val="clear" w:color="auto" w:fill="DDF2EA"/>
          </w:tcPr>
          <w:p>
            <w:pPr>
              <w:rPr>
                <w:color w:val="000000"/>
                <w:sz w:val="18"/>
                <w:szCs w:val="20"/>
              </w:rPr>
            </w:pPr>
            <w:r>
              <w:rPr>
                <w:rFonts w:hint="eastAsia"/>
                <w:color w:val="000000"/>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B9E4D4" w:sz="4" w:space="0"/>
              <w:left w:val="single" w:color="B9E4D4" w:sz="4" w:space="0"/>
              <w:bottom w:val="single" w:color="399473" w:sz="4" w:space="0"/>
              <w:right w:val="single" w:color="B9E4D4" w:sz="4" w:space="0"/>
            </w:tcBorders>
            <w:shd w:val="clear" w:color="auto" w:fill="71C8AA"/>
          </w:tcPr>
          <w:p>
            <w:pPr>
              <w:rPr>
                <w:color w:val="000000"/>
                <w:sz w:val="18"/>
                <w:szCs w:val="20"/>
              </w:rPr>
            </w:pPr>
            <w:r>
              <w:rPr>
                <w:rFonts w:hint="eastAsia"/>
                <w:color w:val="000000"/>
                <w:sz w:val="18"/>
                <w:szCs w:val="20"/>
              </w:rPr>
              <w:t>2</w:t>
            </w:r>
          </w:p>
        </w:tc>
        <w:tc>
          <w:tcPr>
            <w:tcW w:w="0" w:type="auto"/>
            <w:tcBorders>
              <w:top w:val="single" w:color="B9E4D4" w:sz="4" w:space="0"/>
              <w:left w:val="single" w:color="B9E4D4" w:sz="4" w:space="0"/>
              <w:bottom w:val="single" w:color="399473" w:sz="4" w:space="0"/>
              <w:right w:val="single" w:color="B9E4D4" w:sz="4" w:space="0"/>
            </w:tcBorders>
            <w:shd w:val="clear" w:color="auto" w:fill="DDF2EA"/>
          </w:tcPr>
          <w:p>
            <w:pPr>
              <w:rPr>
                <w:color w:val="000000"/>
                <w:sz w:val="18"/>
                <w:szCs w:val="20"/>
              </w:rPr>
            </w:pPr>
            <w:r>
              <w:rPr>
                <w:rFonts w:hint="eastAsia"/>
                <w:color w:val="000000"/>
                <w:sz w:val="18"/>
                <w:szCs w:val="20"/>
              </w:rPr>
              <w:t>0.13</w:t>
            </w:r>
          </w:p>
        </w:tc>
        <w:tc>
          <w:tcPr>
            <w:tcW w:w="0" w:type="auto"/>
            <w:tcBorders>
              <w:top w:val="single" w:color="B9E4D4" w:sz="4" w:space="0"/>
              <w:left w:val="single" w:color="B9E4D4" w:sz="4" w:space="0"/>
              <w:bottom w:val="single" w:color="399473" w:sz="4" w:space="0"/>
              <w:right w:val="single" w:color="B9E4D4" w:sz="4" w:space="0"/>
            </w:tcBorders>
            <w:shd w:val="clear" w:color="auto" w:fill="FFFFFF"/>
          </w:tcPr>
          <w:p>
            <w:pPr>
              <w:rPr>
                <w:color w:val="000000"/>
                <w:sz w:val="18"/>
                <w:szCs w:val="20"/>
              </w:rPr>
            </w:pPr>
            <w:r>
              <w:rPr>
                <w:rFonts w:hint="eastAsia"/>
                <w:color w:val="000000"/>
                <w:sz w:val="18"/>
                <w:szCs w:val="20"/>
              </w:rPr>
              <w:t>Cardinal</w:t>
            </w:r>
          </w:p>
        </w:tc>
        <w:tc>
          <w:tcPr>
            <w:tcW w:w="0" w:type="auto"/>
            <w:tcBorders>
              <w:top w:val="single" w:color="B9E4D4" w:sz="4" w:space="0"/>
              <w:left w:val="single" w:color="B9E4D4" w:sz="4" w:space="0"/>
              <w:bottom w:val="single" w:color="399473" w:sz="4" w:space="0"/>
              <w:right w:val="single" w:color="B9E4D4" w:sz="4" w:space="0"/>
            </w:tcBorders>
            <w:shd w:val="clear" w:color="auto" w:fill="DDF2EA"/>
          </w:tcPr>
          <w:p>
            <w:pPr>
              <w:rPr>
                <w:color w:val="000000"/>
                <w:sz w:val="18"/>
                <w:szCs w:val="20"/>
              </w:rPr>
            </w:pPr>
            <w:r>
              <w:rPr>
                <w:rFonts w:hint="eastAsia"/>
                <w:color w:val="000000"/>
                <w:sz w:val="18"/>
                <w:szCs w:val="20"/>
              </w:rPr>
              <w:t>2.000000</w:t>
            </w:r>
          </w:p>
        </w:tc>
        <w:tc>
          <w:tcPr>
            <w:tcW w:w="0" w:type="auto"/>
            <w:tcBorders>
              <w:top w:val="single" w:color="B9E4D4" w:sz="4" w:space="0"/>
              <w:left w:val="single" w:color="B9E4D4" w:sz="4" w:space="0"/>
              <w:bottom w:val="single" w:color="399473" w:sz="4" w:space="0"/>
              <w:right w:val="single" w:color="B9E4D4" w:sz="4" w:space="0"/>
            </w:tcBorders>
            <w:shd w:val="clear" w:color="auto" w:fill="FFFFFF"/>
          </w:tcPr>
          <w:p>
            <w:pPr>
              <w:rPr>
                <w:color w:val="000000"/>
                <w:sz w:val="18"/>
                <w:szCs w:val="20"/>
              </w:rPr>
            </w:pPr>
            <w:r>
              <w:rPr>
                <w:rFonts w:hint="eastAsia"/>
                <w:color w:val="000000"/>
                <w:sz w:val="18"/>
                <w:szCs w:val="20"/>
              </w:rPr>
              <w:t>装订机</w:t>
            </w:r>
          </w:p>
        </w:tc>
        <w:tc>
          <w:tcPr>
            <w:tcW w:w="0" w:type="auto"/>
            <w:tcBorders>
              <w:top w:val="single" w:color="B9E4D4" w:sz="4" w:space="0"/>
              <w:left w:val="single" w:color="B9E4D4" w:sz="4" w:space="0"/>
              <w:bottom w:val="single" w:color="399473" w:sz="4" w:space="0"/>
              <w:right w:val="single" w:color="B9E4D4" w:sz="4" w:space="0"/>
            </w:tcBorders>
            <w:shd w:val="clear" w:color="auto" w:fill="DDF2EA"/>
          </w:tcPr>
          <w:p>
            <w:pPr>
              <w:rPr>
                <w:color w:val="000000"/>
                <w:sz w:val="18"/>
                <w:szCs w:val="20"/>
              </w:rPr>
            </w:pPr>
            <w:r>
              <w:rPr>
                <w:rFonts w:hint="eastAsia"/>
                <w:color w:val="000000"/>
                <w:sz w:val="18"/>
                <w:szCs w:val="20"/>
              </w:rPr>
              <w:t>0.4</w:t>
            </w:r>
          </w:p>
        </w:tc>
        <w:tc>
          <w:tcPr>
            <w:tcW w:w="0" w:type="auto"/>
            <w:tcBorders>
              <w:top w:val="single" w:color="B9E4D4" w:sz="4" w:space="0"/>
              <w:left w:val="single" w:color="B9E4D4" w:sz="4" w:space="0"/>
              <w:bottom w:val="single" w:color="399473" w:sz="4" w:space="0"/>
              <w:right w:val="single" w:color="B9E4D4" w:sz="4" w:space="0"/>
            </w:tcBorders>
            <w:shd w:val="clear" w:color="auto" w:fill="FFFFFF"/>
          </w:tcPr>
          <w:p>
            <w:pPr>
              <w:rPr>
                <w:color w:val="000000"/>
                <w:sz w:val="18"/>
                <w:szCs w:val="20"/>
              </w:rPr>
            </w:pPr>
            <w:r>
              <w:rPr>
                <w:rFonts w:hint="eastAsia"/>
                <w:color w:val="000000"/>
                <w:sz w:val="18"/>
                <w:szCs w:val="20"/>
              </w:rPr>
              <w:t>办公用品</w:t>
            </w:r>
          </w:p>
        </w:tc>
        <w:tc>
          <w:tcPr>
            <w:tcW w:w="0" w:type="auto"/>
            <w:tcBorders>
              <w:top w:val="single" w:color="B9E4D4" w:sz="4" w:space="0"/>
              <w:left w:val="single" w:color="B9E4D4" w:sz="4" w:space="0"/>
              <w:bottom w:val="single" w:color="399473" w:sz="4" w:space="0"/>
              <w:right w:val="single" w:color="B9E4D4" w:sz="4" w:space="0"/>
            </w:tcBorders>
            <w:shd w:val="clear" w:color="auto" w:fill="DDF2EA"/>
          </w:tcPr>
          <w:p>
            <w:pPr>
              <w:rPr>
                <w:color w:val="000000"/>
                <w:sz w:val="18"/>
                <w:szCs w:val="20"/>
              </w:rPr>
            </w:pPr>
            <w:r>
              <w:rPr>
                <w:rFonts w:hint="eastAsia"/>
                <w:color w:val="000000"/>
                <w:sz w:val="18"/>
                <w:szCs w:val="20"/>
              </w:rPr>
              <w:t>标准级</w:t>
            </w:r>
          </w:p>
        </w:tc>
        <w:tc>
          <w:tcPr>
            <w:tcW w:w="0" w:type="auto"/>
            <w:tcBorders>
              <w:top w:val="single" w:color="B9E4D4" w:sz="4" w:space="0"/>
              <w:left w:val="single" w:color="B9E4D4" w:sz="4" w:space="0"/>
              <w:bottom w:val="single" w:color="399473" w:sz="4" w:space="0"/>
              <w:right w:val="single" w:color="B9E4D4" w:sz="4" w:space="0"/>
            </w:tcBorders>
            <w:shd w:val="clear" w:color="auto" w:fill="FFFFFF"/>
          </w:tcPr>
          <w:p>
            <w:pPr>
              <w:rPr>
                <w:color w:val="000000"/>
                <w:sz w:val="18"/>
                <w:szCs w:val="20"/>
              </w:rPr>
            </w:pPr>
            <w:r>
              <w:rPr>
                <w:rFonts w:hint="eastAsia"/>
                <w:color w:val="000000"/>
                <w:sz w:val="18"/>
                <w:szCs w:val="20"/>
              </w:rPr>
              <w:t>16.000000</w:t>
            </w:r>
          </w:p>
        </w:tc>
        <w:tc>
          <w:tcPr>
            <w:tcW w:w="0" w:type="auto"/>
            <w:tcBorders>
              <w:top w:val="single" w:color="B9E4D4" w:sz="4" w:space="0"/>
              <w:left w:val="single" w:color="B9E4D4" w:sz="4" w:space="0"/>
              <w:bottom w:val="single" w:color="399473" w:sz="4" w:space="0"/>
              <w:right w:val="single" w:color="B9E4D4" w:sz="4" w:space="0"/>
            </w:tcBorders>
            <w:shd w:val="clear" w:color="auto" w:fill="DDF2EA"/>
          </w:tcPr>
          <w:p>
            <w:pPr>
              <w:rPr>
                <w:color w:val="000000"/>
                <w:sz w:val="18"/>
                <w:szCs w:val="20"/>
              </w:rPr>
            </w:pPr>
            <w:r>
              <w:rPr>
                <w:rFonts w:hint="eastAsia"/>
                <w:color w:val="000000"/>
                <w:sz w:val="18"/>
                <w:szCs w:val="20"/>
              </w:rPr>
              <w:t>孔加固材料</w:t>
            </w:r>
          </w:p>
        </w:tc>
        <w:tc>
          <w:tcPr>
            <w:tcW w:w="0" w:type="auto"/>
            <w:tcBorders>
              <w:top w:val="single" w:color="B9E4D4" w:sz="4" w:space="0"/>
              <w:left w:val="single" w:color="B9E4D4" w:sz="4" w:space="0"/>
              <w:bottom w:val="single" w:color="399473" w:sz="4" w:space="0"/>
              <w:right w:val="single" w:color="B9E4D4" w:sz="4" w:space="0"/>
            </w:tcBorders>
            <w:shd w:val="clear" w:color="auto" w:fill="FFFFFF"/>
          </w:tcPr>
          <w:p>
            <w:pPr>
              <w:rPr>
                <w:color w:val="000000"/>
                <w:sz w:val="18"/>
                <w:szCs w:val="20"/>
              </w:rPr>
            </w:pPr>
            <w:r>
              <w:rPr>
                <w:rFonts w:hint="eastAsia"/>
                <w:color w:val="000000"/>
                <w:sz w:val="18"/>
                <w:szCs w:val="20"/>
              </w:rPr>
              <w:t>回收</w:t>
            </w:r>
          </w:p>
        </w:tc>
        <w:tc>
          <w:tcPr>
            <w:tcW w:w="0" w:type="auto"/>
            <w:tcBorders>
              <w:top w:val="single" w:color="B9E4D4" w:sz="4" w:space="0"/>
              <w:left w:val="single" w:color="B9E4D4" w:sz="4" w:space="0"/>
              <w:bottom w:val="single" w:color="399473" w:sz="4" w:space="0"/>
              <w:right w:val="single" w:color="B9E4D4" w:sz="4" w:space="0"/>
            </w:tcBorders>
            <w:shd w:val="clear" w:color="auto" w:fill="DDF2EA"/>
          </w:tcPr>
          <w:p>
            <w:pPr>
              <w:rPr>
                <w:color w:val="000000"/>
                <w:sz w:val="18"/>
                <w:szCs w:val="20"/>
              </w:rPr>
            </w:pPr>
            <w:r>
              <w:rPr>
                <w:rFonts w:hint="eastAsia"/>
                <w:color w:val="000000"/>
                <w:sz w:val="18"/>
                <w:szCs w:val="20"/>
              </w:rPr>
              <w:t>5</w:t>
            </w:r>
          </w:p>
        </w:tc>
      </w:tr>
    </w:tbl>
    <w:p>
      <w:pPr>
        <w:snapToGrid/>
        <w:spacing w:beforeAutospacing="0" w:afterAutospacing="0" w:line="400" w:lineRule="exact"/>
        <w:ind w:left="0" w:leftChars="0" w:right="0" w:rightChars="0" w:firstLine="480" w:firstLineChars="200"/>
        <w:jc w:val="both"/>
        <w:rPr>
          <w:rFonts w:ascii="宋体" w:eastAsia="宋体"/>
          <w:sz w:val="24"/>
        </w:rPr>
      </w:pPr>
    </w:p>
    <w:p>
      <w:pPr>
        <w:snapToGrid/>
        <w:spacing w:beforeAutospacing="0" w:afterAutospacing="0" w:line="400" w:lineRule="exact"/>
        <w:ind w:left="0" w:leftChars="0" w:right="0" w:rightChars="0" w:firstLine="480" w:firstLineChars="200"/>
        <w:jc w:val="both"/>
        <w:rPr>
          <w:rFonts w:ascii="宋体" w:eastAsia="宋体"/>
          <w:sz w:val="24"/>
        </w:rPr>
      </w:pPr>
    </w:p>
    <w:p>
      <w:pPr>
        <w:pStyle w:val="4"/>
        <w:bidi w:val="0"/>
        <w:snapToGrid/>
        <w:spacing w:before="0" w:beforeLines="0" w:beforeAutospacing="0" w:after="0" w:afterLines="0" w:afterAutospacing="0" w:line="400" w:lineRule="exact"/>
        <w:ind w:left="0" w:leftChars="0" w:right="0" w:rightChars="0" w:firstLine="482" w:firstLineChars="200"/>
        <w:jc w:val="both"/>
        <w:rPr>
          <w:rFonts w:hint="default" w:ascii="宋体" w:eastAsia="宋体"/>
          <w:sz w:val="24"/>
        </w:rPr>
      </w:pPr>
      <w:r>
        <w:rPr>
          <w:rFonts w:hint="default" w:ascii="宋体" w:eastAsia="宋体"/>
          <w:sz w:val="24"/>
          <w:lang w:val="en-US" w:eastAsia="zh-CN"/>
        </w:rPr>
        <w:t>（5）处理噪点</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default" w:ascii="宋体" w:eastAsia="宋体"/>
          <w:sz w:val="24"/>
          <w:lang w:val="en-US" w:eastAsia="zh-CN"/>
        </w:rPr>
        <w:t>考虑到数据集中可能存在不合理的数据，因此绘制</w:t>
      </w:r>
      <w:r>
        <w:rPr>
          <w:rFonts w:hint="eastAsia" w:ascii="宋体" w:eastAsia="宋体"/>
          <w:sz w:val="24"/>
          <w:lang w:val="en-US" w:eastAsia="zh-CN"/>
        </w:rPr>
        <w:t>数值</w:t>
      </w:r>
      <w:r>
        <w:rPr>
          <w:rFonts w:hint="default" w:ascii="宋体" w:eastAsia="宋体"/>
          <w:sz w:val="24"/>
          <w:lang w:val="en-US" w:eastAsia="zh-CN"/>
        </w:rPr>
        <w:t>型变量的箱型图来进行观察</w:t>
      </w:r>
      <w:r>
        <w:rPr>
          <w:rFonts w:hint="eastAsia" w:ascii="宋体" w:eastAsia="宋体"/>
          <w:sz w:val="24"/>
          <w:lang w:val="en-US" w:eastAsia="zh-CN"/>
        </w:rPr>
        <w:t>，类型变量将在之后的步骤中进行处理</w:t>
      </w:r>
      <w:r>
        <w:rPr>
          <w:rFonts w:hint="default" w:ascii="宋体" w:eastAsia="宋体"/>
          <w:sz w:val="24"/>
          <w:lang w:val="en-US" w:eastAsia="zh-CN"/>
        </w:rPr>
        <w:t>：</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eastAsia" w:ascii="宋体" w:eastAsia="宋体"/>
          <w:sz w:val="24"/>
          <w:lang w:val="en-US" w:eastAsia="zh-CN"/>
        </w:rPr>
        <w:t>使用以下代码绘制箱型图：</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columns = ['利润率', '单个利润', '折扣', '单个售价', '销量']</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plt.figure(figsize=(15, 10))</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for i, column in enumerate(columns, 1):</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plt.subplot(1, len(columns), i)</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plt.boxplot(df[column])</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plt.title(column, fontproperties=font_prop)</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plt.tight_layout()</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plt.show()</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eastAsia" w:ascii="宋体" w:eastAsia="宋体"/>
          <w:sz w:val="24"/>
          <w:lang w:val="en-US" w:eastAsia="zh-CN"/>
        </w:rPr>
        <w:t>输出</w:t>
      </w:r>
      <w:r>
        <w:rPr>
          <w:rFonts w:hint="default" w:ascii="宋体" w:eastAsia="宋体"/>
          <w:sz w:val="24"/>
          <w:lang w:val="en-US" w:eastAsia="zh-CN"/>
        </w:rPr>
        <w:t>如下：</w:t>
      </w:r>
    </w:p>
    <w:p>
      <w:pPr>
        <w:rPr>
          <w:rFonts w:ascii="宋体" w:eastAsia="宋体"/>
          <w:sz w:val="24"/>
        </w:rPr>
      </w:pPr>
      <w:r>
        <w:rPr>
          <w:rFonts w:hint="default" w:ascii="宋体" w:eastAsia="宋体"/>
          <w:sz w:val="24"/>
          <w:lang w:val="en-US" w:eastAsia="zh-CN"/>
        </w:rPr>
        <w:drawing>
          <wp:anchor distT="0" distB="0" distL="114300" distR="114300" simplePos="0" relativeHeight="251662336" behindDoc="0" locked="0" layoutInCell="1" allowOverlap="1">
            <wp:simplePos x="0" y="0"/>
            <wp:positionH relativeFrom="column">
              <wp:posOffset>-117475</wp:posOffset>
            </wp:positionH>
            <wp:positionV relativeFrom="paragraph">
              <wp:posOffset>106045</wp:posOffset>
            </wp:positionV>
            <wp:extent cx="6026150" cy="4013835"/>
            <wp:effectExtent l="0" t="0" r="8890" b="9525"/>
            <wp:wrapTopAndBottom/>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6026150" cy="4013835"/>
                    </a:xfrm>
                    <a:prstGeom prst="rect">
                      <a:avLst/>
                    </a:prstGeom>
                    <a:noFill/>
                    <a:ln>
                      <a:noFill/>
                    </a:ln>
                  </pic:spPr>
                </pic:pic>
              </a:graphicData>
            </a:graphic>
          </wp:anchor>
        </w:drawing>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default" w:ascii="宋体" w:eastAsia="宋体"/>
          <w:sz w:val="24"/>
          <w:lang w:val="en-US" w:eastAsia="zh-CN"/>
        </w:rPr>
        <w:t>由上图可以看出</w:t>
      </w:r>
      <w:r>
        <w:rPr>
          <w:rFonts w:hint="eastAsia" w:ascii="宋体" w:eastAsia="宋体"/>
          <w:sz w:val="24"/>
          <w:lang w:val="en-US" w:eastAsia="zh-CN"/>
        </w:rPr>
        <w:t>，</w:t>
      </w:r>
      <w:r>
        <w:rPr>
          <w:rFonts w:hint="default" w:ascii="宋体" w:eastAsia="宋体"/>
          <w:sz w:val="24"/>
          <w:lang w:val="en-US" w:eastAsia="zh-CN"/>
        </w:rPr>
        <w:t>在折扣这一特征中出现了0.8这个非常突兀的值</w:t>
      </w:r>
      <w:r>
        <w:rPr>
          <w:rFonts w:hint="eastAsia" w:ascii="宋体" w:eastAsia="宋体"/>
          <w:sz w:val="24"/>
          <w:lang w:val="en-US" w:eastAsia="zh-CN"/>
        </w:rPr>
        <w:t>。</w:t>
      </w:r>
      <w:r>
        <w:rPr>
          <w:rFonts w:hint="default" w:ascii="宋体" w:eastAsia="宋体"/>
          <w:sz w:val="24"/>
          <w:lang w:val="en-US" w:eastAsia="zh-CN"/>
        </w:rPr>
        <w:t>根据日常生活经验可知这种程度的折扣应属于特殊情况，在正常情况下折扣力度不应如此大，这种折扣也是导致</w:t>
      </w:r>
      <w:r>
        <w:rPr>
          <w:rFonts w:hint="eastAsia" w:ascii="宋体" w:eastAsia="宋体"/>
          <w:sz w:val="24"/>
          <w:lang w:val="en-US" w:eastAsia="zh-CN"/>
        </w:rPr>
        <w:t>其他特征</w:t>
      </w:r>
      <w:r>
        <w:rPr>
          <w:rFonts w:hint="default" w:ascii="宋体" w:eastAsia="宋体"/>
          <w:sz w:val="24"/>
          <w:lang w:val="en-US" w:eastAsia="zh-CN"/>
        </w:rPr>
        <w:t>出现较多离群值的原因。</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eastAsia" w:ascii="宋体" w:eastAsia="宋体"/>
          <w:sz w:val="24"/>
          <w:lang w:val="en-US" w:eastAsia="zh-CN"/>
        </w:rPr>
        <w:t>使用</w:t>
      </w:r>
      <w:r>
        <w:rPr>
          <w:rFonts w:hint="default" w:ascii="宋体" w:eastAsia="宋体"/>
          <w:sz w:val="24"/>
          <w:lang w:val="en-US" w:eastAsia="zh-CN"/>
        </w:rPr>
        <w:t>以下代码</w:t>
      </w:r>
      <w:r>
        <w:rPr>
          <w:rFonts w:hint="eastAsia" w:ascii="宋体" w:eastAsia="宋体"/>
          <w:sz w:val="24"/>
          <w:lang w:val="en-US" w:eastAsia="zh-CN"/>
        </w:rPr>
        <w:t>绘制折扣饼状图观察各个折扣所占比例</w:t>
      </w:r>
      <w:r>
        <w:rPr>
          <w:rFonts w:hint="default" w:ascii="宋体" w:eastAsia="宋体"/>
          <w:sz w:val="24"/>
          <w:lang w:val="en-US" w:eastAsia="zh-CN"/>
        </w:rPr>
        <w:t>。</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value_counts = df['折扣'].value_counts()</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labels = value_counts.index</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sizes = value_counts.values</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plt.figure(figsize=(12, 12))</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plt.pie(sizes, labels=labels, autopct='%1.1f%%', startangle=90)</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plt.title('折扣饼状图')</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plt.show()</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default" w:ascii="宋体" w:eastAsia="宋体"/>
          <w:sz w:val="24"/>
          <w:lang w:val="en-US" w:eastAsia="zh-CN"/>
        </w:rPr>
        <w:t>输出如下：</w:t>
      </w:r>
    </w:p>
    <w:p>
      <w:pPr>
        <w:ind w:left="0" w:leftChars="0" w:right="0" w:rightChars="0" w:firstLine="0" w:firstLineChars="0"/>
        <w:jc w:val="center"/>
        <w:rPr>
          <w:rFonts w:hint="default" w:ascii="宋体" w:eastAsia="宋体"/>
          <w:sz w:val="24"/>
          <w:lang w:val="en-US" w:eastAsia="zh-CN"/>
        </w:rPr>
      </w:pPr>
      <w:r>
        <w:rPr>
          <w:rFonts w:hint="default" w:ascii="宋体" w:eastAsia="宋体"/>
          <w:sz w:val="24"/>
          <w:lang w:val="en-US" w:eastAsia="zh-CN"/>
        </w:rPr>
        <w:drawing>
          <wp:inline distT="0" distB="0" distL="114300" distR="114300">
            <wp:extent cx="5778500" cy="5167630"/>
            <wp:effectExtent l="0" t="0" r="12700" b="1397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5778500" cy="5167630"/>
                    </a:xfrm>
                    <a:prstGeom prst="rect">
                      <a:avLst/>
                    </a:prstGeom>
                    <a:noFill/>
                    <a:ln>
                      <a:noFill/>
                    </a:ln>
                  </pic:spPr>
                </pic:pic>
              </a:graphicData>
            </a:graphic>
          </wp:inline>
        </w:drawing>
      </w:r>
    </w:p>
    <w:p>
      <w:pPr>
        <w:snapToGrid/>
        <w:spacing w:beforeAutospacing="0" w:afterAutospacing="0" w:line="400" w:lineRule="exact"/>
        <w:ind w:right="0" w:rightChars="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eastAsia" w:ascii="宋体" w:eastAsia="宋体"/>
          <w:sz w:val="24"/>
          <w:lang w:val="en-US" w:eastAsia="zh-CN"/>
        </w:rPr>
        <w:t>由上图</w:t>
      </w:r>
      <w:r>
        <w:rPr>
          <w:rFonts w:hint="default" w:ascii="宋体" w:eastAsia="宋体"/>
          <w:sz w:val="24"/>
          <w:lang w:val="en-US" w:eastAsia="zh-CN"/>
        </w:rPr>
        <w:t>可以看出</w:t>
      </w:r>
      <w:r>
        <w:rPr>
          <w:rFonts w:hint="eastAsia" w:ascii="宋体" w:eastAsia="宋体"/>
          <w:sz w:val="24"/>
          <w:lang w:val="en-US" w:eastAsia="zh-CN"/>
        </w:rPr>
        <w:t>，</w:t>
      </w:r>
      <w:r>
        <w:rPr>
          <w:rFonts w:hint="default" w:ascii="宋体" w:eastAsia="宋体"/>
          <w:sz w:val="24"/>
          <w:lang w:val="en-US" w:eastAsia="zh-CN"/>
        </w:rPr>
        <w:t>0.8折所占比例很小，仅有1.6%</w:t>
      </w:r>
      <w:r>
        <w:rPr>
          <w:rFonts w:hint="eastAsia" w:ascii="宋体" w:eastAsia="宋体"/>
          <w:sz w:val="24"/>
          <w:lang w:val="en-US" w:eastAsia="zh-CN"/>
        </w:rPr>
        <w:t>。再加上面的分析可以得出其属于噪点并去除。</w:t>
      </w:r>
    </w:p>
    <w:p>
      <w:pPr>
        <w:snapToGrid/>
        <w:spacing w:beforeAutospacing="0" w:afterAutospacing="0" w:line="400" w:lineRule="exact"/>
        <w:ind w:left="0" w:leftChars="0" w:right="0" w:rightChars="0" w:firstLine="480" w:firstLineChars="200"/>
        <w:jc w:val="both"/>
        <w:rPr>
          <w:rFonts w:hint="eastAsia" w:ascii="宋体" w:eastAsia="宋体"/>
          <w:sz w:val="24"/>
          <w:lang w:val="en-US" w:eastAsia="zh-CN"/>
        </w:rPr>
      </w:pPr>
      <w:r>
        <w:rPr>
          <w:rFonts w:hint="eastAsia" w:ascii="宋体" w:eastAsia="宋体"/>
          <w:sz w:val="24"/>
          <w:lang w:val="en-US" w:eastAsia="zh-CN"/>
        </w:rPr>
        <w:t>此外，观察到销量这一特征中也存在很多离群点，使用下面的代码绘制销量频率柱状图：</w:t>
      </w:r>
    </w:p>
    <w:p>
      <w:pPr>
        <w:snapToGrid/>
        <w:spacing w:beforeAutospacing="0" w:afterAutospacing="0" w:line="400" w:lineRule="exact"/>
        <w:ind w:left="0" w:leftChars="0" w:right="0" w:rightChars="0" w:firstLine="480" w:firstLineChars="200"/>
        <w:jc w:val="both"/>
        <w:rPr>
          <w:rFonts w:hint="eastAsia"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value_counts = df['销量'].value_counts()</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plt.bar(value_counts.index, value_counts.values, color='skyblue')</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plt.xlabel('销量')</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plt.ylabel('频率')</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plt.title('销量频率柱状图')</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plt.show()</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eastAsia" w:ascii="宋体" w:eastAsia="宋体"/>
          <w:sz w:val="24"/>
          <w:lang w:val="en-US" w:eastAsia="zh-CN"/>
        </w:rPr>
      </w:pPr>
      <w:r>
        <w:rPr>
          <w:rFonts w:hint="eastAsia" w:ascii="宋体" w:eastAsia="宋体"/>
          <w:sz w:val="24"/>
          <w:lang w:val="en-US" w:eastAsia="zh-CN"/>
        </w:rPr>
        <w:t>输出为：</w:t>
      </w:r>
    </w:p>
    <w:p>
      <w:pPr>
        <w:snapToGrid/>
        <w:spacing w:beforeAutospacing="0" w:afterAutospacing="0" w:line="400" w:lineRule="exact"/>
        <w:ind w:left="0" w:leftChars="0" w:right="0" w:rightChars="0" w:firstLine="480" w:firstLineChars="200"/>
        <w:jc w:val="both"/>
        <w:rPr>
          <w:rFonts w:hint="eastAsia" w:ascii="宋体" w:eastAsia="宋体"/>
          <w:sz w:val="24"/>
          <w:lang w:val="en-US" w:eastAsia="zh-CN"/>
        </w:rPr>
      </w:pPr>
    </w:p>
    <w:p>
      <w:pPr>
        <w:ind w:left="0" w:leftChars="0" w:right="0" w:rightChars="0" w:firstLine="0" w:firstLineChars="0"/>
        <w:jc w:val="center"/>
        <w:rPr>
          <w:rFonts w:hint="default" w:ascii="宋体" w:eastAsia="宋体"/>
          <w:sz w:val="24"/>
          <w:lang w:val="en-US" w:eastAsia="zh-CN"/>
        </w:rPr>
      </w:pPr>
      <w:r>
        <w:rPr>
          <w:rFonts w:hint="default" w:ascii="宋体" w:eastAsia="宋体"/>
          <w:sz w:val="24"/>
          <w:lang w:val="en-US" w:eastAsia="zh-CN"/>
        </w:rPr>
        <w:drawing>
          <wp:inline distT="0" distB="0" distL="114300" distR="114300">
            <wp:extent cx="5687695" cy="4240530"/>
            <wp:effectExtent l="0" t="0" r="12065" b="1143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5687695" cy="4240530"/>
                    </a:xfrm>
                    <a:prstGeom prst="rect">
                      <a:avLst/>
                    </a:prstGeom>
                    <a:noFill/>
                    <a:ln>
                      <a:noFill/>
                    </a:ln>
                  </pic:spPr>
                </pic:pic>
              </a:graphicData>
            </a:graphic>
          </wp:inline>
        </w:drawing>
      </w:r>
    </w:p>
    <w:p>
      <w:pPr>
        <w:snapToGrid/>
        <w:spacing w:beforeAutospacing="0" w:afterAutospacing="0" w:line="400" w:lineRule="exact"/>
        <w:ind w:left="0" w:leftChars="0" w:right="0" w:rightChars="0" w:firstLine="480" w:firstLineChars="200"/>
        <w:jc w:val="both"/>
        <w:rPr>
          <w:rFonts w:hint="eastAsia" w:ascii="宋体" w:eastAsia="宋体"/>
          <w:sz w:val="24"/>
          <w:lang w:val="en-US" w:eastAsia="zh-CN"/>
        </w:rPr>
      </w:pPr>
      <w:r>
        <w:rPr>
          <w:rFonts w:hint="eastAsia" w:ascii="宋体" w:eastAsia="宋体"/>
          <w:sz w:val="24"/>
          <w:lang w:val="en-US" w:eastAsia="zh-CN"/>
        </w:rPr>
        <w:t>可以看出在销量大于14时，数据极少，几乎可以忽略不计。这说明绝大多数商品的销量都不会超过14，为了防止这些极少数但是数值又较大的点对模型的影响，故将其作为噪点去除。</w:t>
      </w:r>
    </w:p>
    <w:p>
      <w:pPr>
        <w:snapToGrid/>
        <w:spacing w:beforeAutospacing="0" w:afterAutospacing="0" w:line="400" w:lineRule="exact"/>
        <w:ind w:left="0" w:leftChars="0" w:right="0" w:rightChars="0" w:firstLine="480" w:firstLineChars="200"/>
        <w:jc w:val="both"/>
        <w:rPr>
          <w:rFonts w:hint="eastAsia" w:ascii="宋体" w:eastAsia="宋体"/>
          <w:sz w:val="24"/>
          <w:lang w:val="en-US" w:eastAsia="zh-CN"/>
        </w:rPr>
      </w:pPr>
      <w:r>
        <w:rPr>
          <w:rFonts w:hint="eastAsia" w:ascii="宋体" w:eastAsia="宋体"/>
          <w:sz w:val="24"/>
          <w:lang w:val="en-US" w:eastAsia="zh-CN"/>
        </w:rPr>
        <w:t>使用以下代码去除噪点：</w:t>
      </w:r>
    </w:p>
    <w:p>
      <w:pPr>
        <w:snapToGrid/>
        <w:spacing w:beforeAutospacing="0" w:afterAutospacing="0" w:line="400" w:lineRule="exact"/>
        <w:ind w:left="0" w:leftChars="0" w:right="0" w:rightChars="0" w:firstLine="480" w:firstLineChars="200"/>
        <w:jc w:val="both"/>
        <w:rPr>
          <w:rFonts w:hint="eastAsia"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df.drop(df[df['折扣'] == 0.8].index, inplace=True)</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df.drop(df[df['销量'] &gt; 14].index, inplace=True)</w:t>
      </w:r>
    </w:p>
    <w:p>
      <w:pPr>
        <w:snapToGrid/>
        <w:spacing w:beforeAutospacing="0" w:afterAutospacing="0" w:line="400" w:lineRule="exact"/>
        <w:ind w:right="0" w:rightChars="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之后绘制箱型图如下：</w:t>
      </w:r>
    </w:p>
    <w:p>
      <w:pPr>
        <w:ind w:left="0" w:leftChars="0" w:right="0" w:rightChars="0" w:firstLine="0" w:firstLineChars="0"/>
        <w:jc w:val="center"/>
        <w:rPr>
          <w:rFonts w:ascii="宋体" w:eastAsia="宋体"/>
          <w:sz w:val="24"/>
        </w:rPr>
      </w:pPr>
      <w:r>
        <w:rPr>
          <w:rFonts w:ascii="宋体" w:eastAsia="宋体"/>
          <w:sz w:val="24"/>
        </w:rPr>
        <w:drawing>
          <wp:inline distT="0" distB="0" distL="114300" distR="114300">
            <wp:extent cx="5970905" cy="3199130"/>
            <wp:effectExtent l="0" t="0" r="3175" b="127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4"/>
                    <a:stretch>
                      <a:fillRect/>
                    </a:stretch>
                  </pic:blipFill>
                  <pic:spPr>
                    <a:xfrm>
                      <a:off x="0" y="0"/>
                      <a:ext cx="5970905" cy="3199130"/>
                    </a:xfrm>
                    <a:prstGeom prst="rect">
                      <a:avLst/>
                    </a:prstGeom>
                    <a:noFill/>
                    <a:ln>
                      <a:noFill/>
                    </a:ln>
                  </pic:spPr>
                </pic:pic>
              </a:graphicData>
            </a:graphic>
          </wp:inline>
        </w:drawing>
      </w:r>
    </w:p>
    <w:p>
      <w:pPr>
        <w:snapToGrid/>
        <w:spacing w:beforeAutospacing="0" w:afterAutospacing="0" w:line="400" w:lineRule="exact"/>
        <w:ind w:left="0" w:leftChars="0" w:right="0" w:rightChars="0" w:firstLine="480" w:firstLineChars="200"/>
        <w:jc w:val="both"/>
        <w:rPr>
          <w:rFonts w:hint="eastAsia" w:ascii="宋体" w:eastAsia="宋体"/>
          <w:sz w:val="24"/>
          <w:lang w:val="en-US" w:eastAsia="zh-CN"/>
        </w:rPr>
      </w:pPr>
      <w:r>
        <w:rPr>
          <w:rFonts w:hint="eastAsia" w:ascii="宋体" w:eastAsia="宋体"/>
          <w:sz w:val="24"/>
          <w:lang w:val="en-US" w:eastAsia="zh-CN"/>
        </w:rPr>
        <w:t>绘制销量频率图如下：</w:t>
      </w:r>
    </w:p>
    <w:p>
      <w:pPr>
        <w:rPr>
          <w:rFonts w:hint="default" w:ascii="宋体" w:eastAsia="宋体"/>
          <w:sz w:val="24"/>
          <w:lang w:val="en-US" w:eastAsia="zh-CN"/>
        </w:rPr>
      </w:pPr>
      <w:r>
        <w:rPr>
          <w:rFonts w:hint="default" w:ascii="宋体" w:eastAsia="宋体"/>
          <w:sz w:val="24"/>
          <w:lang w:val="en-US" w:eastAsia="zh-CN"/>
        </w:rPr>
        <w:drawing>
          <wp:anchor distT="0" distB="0" distL="114300" distR="114300" simplePos="0" relativeHeight="251663360" behindDoc="0" locked="0" layoutInCell="1" allowOverlap="1">
            <wp:simplePos x="0" y="0"/>
            <wp:positionH relativeFrom="column">
              <wp:posOffset>-168910</wp:posOffset>
            </wp:positionH>
            <wp:positionV relativeFrom="paragraph">
              <wp:posOffset>34925</wp:posOffset>
            </wp:positionV>
            <wp:extent cx="5704840" cy="4279900"/>
            <wp:effectExtent l="0" t="0" r="10160" b="2540"/>
            <wp:wrapSquare wrapText="bothSides"/>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5"/>
                    <a:stretch>
                      <a:fillRect/>
                    </a:stretch>
                  </pic:blipFill>
                  <pic:spPr>
                    <a:xfrm>
                      <a:off x="0" y="0"/>
                      <a:ext cx="5704840" cy="4279900"/>
                    </a:xfrm>
                    <a:prstGeom prst="rect">
                      <a:avLst/>
                    </a:prstGeom>
                    <a:noFill/>
                    <a:ln>
                      <a:noFill/>
                    </a:ln>
                  </pic:spPr>
                </pic:pic>
              </a:graphicData>
            </a:graphic>
          </wp:anchor>
        </w:drawing>
      </w:r>
    </w:p>
    <w:p>
      <w:pPr>
        <w:snapToGrid/>
        <w:spacing w:beforeAutospacing="0" w:afterAutospacing="0" w:line="400" w:lineRule="exact"/>
        <w:ind w:left="0" w:leftChars="0" w:right="0" w:rightChars="0" w:firstLine="480" w:firstLineChars="200"/>
        <w:jc w:val="both"/>
        <w:rPr>
          <w:rFonts w:ascii="宋体" w:eastAsia="宋体"/>
          <w:sz w:val="24"/>
        </w:rPr>
      </w:pP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虽然仍存在离群值，但总体上来看</w:t>
      </w:r>
      <w:r>
        <w:rPr>
          <w:rFonts w:hint="eastAsia" w:ascii="宋体" w:eastAsia="宋体"/>
          <w:sz w:val="24"/>
          <w:lang w:val="en-US" w:eastAsia="zh-CN"/>
        </w:rPr>
        <w:t>数据</w:t>
      </w:r>
      <w:r>
        <w:rPr>
          <w:rFonts w:hint="default" w:ascii="宋体" w:eastAsia="宋体"/>
          <w:sz w:val="24"/>
          <w:lang w:val="en-US" w:eastAsia="zh-CN"/>
        </w:rPr>
        <w:t>比之前更为合理</w:t>
      </w:r>
      <w:r>
        <w:rPr>
          <w:rFonts w:hint="eastAsia" w:ascii="宋体" w:eastAsia="宋体"/>
          <w:sz w:val="24"/>
          <w:lang w:val="en-US" w:eastAsia="zh-CN"/>
        </w:rPr>
        <w:t>。</w:t>
      </w:r>
    </w:p>
    <w:p>
      <w:pPr>
        <w:pStyle w:val="4"/>
        <w:bidi w:val="0"/>
        <w:snapToGrid/>
        <w:spacing w:before="0" w:beforeLines="0" w:beforeAutospacing="0" w:after="0" w:afterLines="0" w:afterAutospacing="0" w:line="400" w:lineRule="exact"/>
        <w:ind w:left="0" w:leftChars="0" w:right="0" w:rightChars="0" w:firstLine="482" w:firstLineChars="200"/>
        <w:jc w:val="both"/>
        <w:rPr>
          <w:rFonts w:hint="default" w:ascii="宋体" w:eastAsia="宋体"/>
          <w:sz w:val="24"/>
        </w:rPr>
      </w:pPr>
      <w:r>
        <w:rPr>
          <w:rFonts w:hint="default" w:ascii="宋体" w:eastAsia="宋体"/>
          <w:sz w:val="24"/>
          <w:lang w:val="en-US" w:eastAsia="zh-CN"/>
        </w:rPr>
        <w:t>（6）数值化：</w:t>
      </w:r>
    </w:p>
    <w:p>
      <w:pPr>
        <w:snapToGrid/>
        <w:spacing w:beforeAutospacing="0" w:afterAutospacing="0" w:line="400" w:lineRule="exact"/>
        <w:ind w:left="0" w:leftChars="0" w:right="0" w:rightChars="0" w:firstLine="480" w:firstLineChars="200"/>
        <w:jc w:val="both"/>
        <w:rPr>
          <w:rFonts w:hint="eastAsia" w:ascii="宋体" w:eastAsia="宋体"/>
          <w:sz w:val="24"/>
          <w:lang w:val="en-US" w:eastAsia="zh-CN"/>
        </w:rPr>
      </w:pPr>
      <w:r>
        <w:rPr>
          <w:rFonts w:hint="eastAsia" w:ascii="宋体" w:eastAsia="宋体"/>
          <w:sz w:val="24"/>
          <w:lang w:val="en-US" w:eastAsia="zh-CN"/>
        </w:rPr>
        <w:t>目前</w:t>
      </w:r>
      <w:r>
        <w:rPr>
          <w:rFonts w:hint="default" w:ascii="宋体" w:eastAsia="宋体"/>
          <w:sz w:val="24"/>
          <w:lang w:val="en-US" w:eastAsia="zh-CN"/>
        </w:rPr>
        <w:t>得到的数据中还有很多类型变量，需要将其转换为数值类型</w:t>
      </w:r>
      <w:r>
        <w:rPr>
          <w:rFonts w:hint="eastAsia" w:ascii="宋体" w:eastAsia="宋体"/>
          <w:sz w:val="24"/>
          <w:lang w:val="en-US" w:eastAsia="zh-CN"/>
        </w:rPr>
        <w:t>。</w:t>
      </w: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eastAsia" w:ascii="宋体" w:eastAsia="宋体"/>
          <w:sz w:val="24"/>
          <w:lang w:val="en-US" w:eastAsia="zh-CN"/>
        </w:rPr>
        <w:t>使用</w:t>
      </w:r>
      <w:r>
        <w:rPr>
          <w:rFonts w:hint="default" w:ascii="宋体" w:eastAsia="宋体"/>
          <w:sz w:val="24"/>
          <w:lang w:val="en-US" w:eastAsia="zh-CN"/>
        </w:rPr>
        <w:t>以下代码获取每个特征中类型的数量：</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print('制造商种类：' + str(df['制造商'].nunique()))</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print('子类别种类：' + str(df['子类别'].nunique()))</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print('类别种类：' + str(df['类别'].nunique()))</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print('邮寄方式种类：' + str(df['邮寄方式'].nunique()))</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print('产品种类：' + str(df['产品'].nunique()))</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print('标签种类：' + str(df['标签'].nunique()))</w:t>
      </w:r>
    </w:p>
    <w:p>
      <w:pPr>
        <w:snapToGrid/>
        <w:spacing w:beforeAutospacing="0" w:afterAutospacing="0" w:line="400" w:lineRule="exact"/>
        <w:ind w:right="0" w:rightChars="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default" w:ascii="宋体" w:eastAsia="宋体"/>
          <w:sz w:val="24"/>
          <w:lang w:val="en-US" w:eastAsia="zh-CN"/>
        </w:rPr>
        <w:t>输出如下：</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2" w:firstLineChars="200"/>
        <w:jc w:val="both"/>
        <w:rPr>
          <w:rFonts w:hint="default" w:ascii="宋体" w:eastAsia="宋体"/>
          <w:b/>
          <w:bCs/>
          <w:sz w:val="24"/>
          <w:u w:val="none"/>
          <w:lang w:val="en-US" w:eastAsia="zh-CN"/>
        </w:rPr>
      </w:pPr>
      <w:r>
        <w:rPr>
          <w:rFonts w:hint="default" w:ascii="宋体" w:eastAsia="宋体"/>
          <w:b/>
          <w:bCs/>
          <w:sz w:val="24"/>
          <w:u w:val="none"/>
          <w:lang w:val="en-US" w:eastAsia="zh-CN"/>
        </w:rPr>
        <w:t>制造商种类：72</w:t>
      </w:r>
    </w:p>
    <w:p>
      <w:pPr>
        <w:snapToGrid/>
        <w:spacing w:beforeAutospacing="0" w:afterAutospacing="0" w:line="400" w:lineRule="exact"/>
        <w:ind w:left="0" w:leftChars="0" w:right="0" w:rightChars="0" w:firstLine="482" w:firstLineChars="200"/>
        <w:jc w:val="both"/>
        <w:rPr>
          <w:rFonts w:hint="default" w:ascii="宋体" w:eastAsia="宋体"/>
          <w:b/>
          <w:bCs/>
          <w:sz w:val="24"/>
          <w:u w:val="none"/>
          <w:lang w:val="en-US" w:eastAsia="zh-CN"/>
        </w:rPr>
      </w:pPr>
      <w:r>
        <w:rPr>
          <w:rFonts w:hint="default" w:ascii="宋体" w:eastAsia="宋体"/>
          <w:b/>
          <w:bCs/>
          <w:sz w:val="24"/>
          <w:u w:val="none"/>
          <w:lang w:val="en-US" w:eastAsia="zh-CN"/>
        </w:rPr>
        <w:t>子类别种类：17</w:t>
      </w:r>
    </w:p>
    <w:p>
      <w:pPr>
        <w:snapToGrid/>
        <w:spacing w:beforeAutospacing="0" w:afterAutospacing="0" w:line="400" w:lineRule="exact"/>
        <w:ind w:left="0" w:leftChars="0" w:right="0" w:rightChars="0" w:firstLine="482" w:firstLineChars="200"/>
        <w:jc w:val="both"/>
        <w:rPr>
          <w:rFonts w:hint="default" w:ascii="宋体" w:eastAsia="宋体"/>
          <w:b/>
          <w:bCs/>
          <w:sz w:val="24"/>
          <w:u w:val="none"/>
          <w:lang w:val="en-US" w:eastAsia="zh-CN"/>
        </w:rPr>
      </w:pPr>
      <w:r>
        <w:rPr>
          <w:rFonts w:hint="default" w:ascii="宋体" w:eastAsia="宋体"/>
          <w:b/>
          <w:bCs/>
          <w:sz w:val="24"/>
          <w:u w:val="none"/>
          <w:lang w:val="en-US" w:eastAsia="zh-CN"/>
        </w:rPr>
        <w:t>类别种类：3</w:t>
      </w:r>
    </w:p>
    <w:p>
      <w:pPr>
        <w:snapToGrid/>
        <w:spacing w:beforeAutospacing="0" w:afterAutospacing="0" w:line="400" w:lineRule="exact"/>
        <w:ind w:left="0" w:leftChars="0" w:right="0" w:rightChars="0" w:firstLine="482" w:firstLineChars="200"/>
        <w:jc w:val="both"/>
        <w:rPr>
          <w:rFonts w:hint="default" w:ascii="宋体" w:eastAsia="宋体"/>
          <w:b/>
          <w:bCs/>
          <w:sz w:val="24"/>
          <w:u w:val="none"/>
          <w:lang w:val="en-US" w:eastAsia="zh-CN"/>
        </w:rPr>
      </w:pPr>
      <w:r>
        <w:rPr>
          <w:rFonts w:hint="default" w:ascii="宋体" w:eastAsia="宋体"/>
          <w:b/>
          <w:bCs/>
          <w:sz w:val="24"/>
          <w:u w:val="none"/>
          <w:lang w:val="en-US" w:eastAsia="zh-CN"/>
        </w:rPr>
        <w:t>邮寄方式种类：4</w:t>
      </w:r>
    </w:p>
    <w:p>
      <w:pPr>
        <w:snapToGrid/>
        <w:spacing w:beforeAutospacing="0" w:afterAutospacing="0" w:line="400" w:lineRule="exact"/>
        <w:ind w:left="0" w:leftChars="0" w:right="0" w:rightChars="0" w:firstLine="482" w:firstLineChars="200"/>
        <w:jc w:val="both"/>
        <w:rPr>
          <w:rFonts w:hint="default" w:ascii="宋体" w:eastAsia="宋体"/>
          <w:b/>
          <w:bCs/>
          <w:sz w:val="24"/>
          <w:u w:val="none"/>
          <w:lang w:val="en-US" w:eastAsia="zh-CN"/>
        </w:rPr>
      </w:pPr>
      <w:r>
        <w:rPr>
          <w:rFonts w:hint="default" w:ascii="宋体" w:eastAsia="宋体"/>
          <w:b/>
          <w:bCs/>
          <w:sz w:val="24"/>
          <w:u w:val="none"/>
          <w:lang w:val="en-US" w:eastAsia="zh-CN"/>
        </w:rPr>
        <w:t>产品种类：102</w:t>
      </w:r>
    </w:p>
    <w:p>
      <w:pPr>
        <w:snapToGrid/>
        <w:spacing w:beforeAutospacing="0" w:afterAutospacing="0" w:line="400" w:lineRule="exact"/>
        <w:ind w:left="0" w:leftChars="0" w:right="0" w:rightChars="0" w:firstLine="482" w:firstLineChars="200"/>
        <w:jc w:val="both"/>
        <w:rPr>
          <w:rFonts w:hint="default" w:ascii="宋体" w:eastAsia="宋体"/>
          <w:b/>
          <w:bCs/>
          <w:sz w:val="24"/>
          <w:u w:val="none"/>
          <w:lang w:val="en-US" w:eastAsia="zh-CN"/>
        </w:rPr>
      </w:pPr>
      <w:r>
        <w:rPr>
          <w:rFonts w:hint="default" w:ascii="宋体" w:eastAsia="宋体"/>
          <w:b/>
          <w:bCs/>
          <w:sz w:val="24"/>
          <w:u w:val="none"/>
          <w:lang w:val="en-US" w:eastAsia="zh-CN"/>
        </w:rPr>
        <w:t>标签种类：30</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eastAsia" w:ascii="宋体" w:eastAsia="宋体"/>
          <w:sz w:val="24"/>
          <w:lang w:val="en-US" w:eastAsia="zh-CN"/>
        </w:rPr>
        <w:t>由上面的输出</w:t>
      </w:r>
      <w:r>
        <w:rPr>
          <w:rFonts w:hint="default" w:ascii="宋体" w:eastAsia="宋体"/>
          <w:sz w:val="24"/>
          <w:lang w:val="en-US" w:eastAsia="zh-CN"/>
        </w:rPr>
        <w:t>可以看出</w:t>
      </w:r>
      <w:r>
        <w:rPr>
          <w:rFonts w:hint="eastAsia" w:ascii="宋体" w:eastAsia="宋体"/>
          <w:sz w:val="24"/>
          <w:lang w:val="en-US" w:eastAsia="zh-CN"/>
        </w:rPr>
        <w:t>，</w:t>
      </w:r>
      <w:r>
        <w:rPr>
          <w:rFonts w:hint="default" w:ascii="宋体" w:eastAsia="宋体"/>
          <w:sz w:val="24"/>
          <w:lang w:val="en-US" w:eastAsia="zh-CN"/>
        </w:rPr>
        <w:t>有的特征类型</w:t>
      </w:r>
      <w:r>
        <w:rPr>
          <w:rFonts w:hint="eastAsia" w:ascii="宋体" w:eastAsia="宋体"/>
          <w:sz w:val="24"/>
          <w:lang w:val="en-US" w:eastAsia="zh-CN"/>
        </w:rPr>
        <w:t>变量种类</w:t>
      </w:r>
      <w:r>
        <w:rPr>
          <w:rFonts w:hint="default" w:ascii="宋体" w:eastAsia="宋体"/>
          <w:sz w:val="24"/>
          <w:lang w:val="en-US" w:eastAsia="zh-CN"/>
        </w:rPr>
        <w:t>较多</w:t>
      </w:r>
      <w:r>
        <w:rPr>
          <w:rFonts w:hint="eastAsia" w:ascii="宋体" w:eastAsia="宋体"/>
          <w:sz w:val="24"/>
          <w:lang w:val="en-US" w:eastAsia="zh-CN"/>
        </w:rPr>
        <w:t>如产品种类有102种字符串</w:t>
      </w:r>
      <w:r>
        <w:rPr>
          <w:rFonts w:hint="default" w:ascii="宋体" w:eastAsia="宋体"/>
          <w:sz w:val="24"/>
          <w:lang w:val="en-US" w:eastAsia="zh-CN"/>
        </w:rPr>
        <w:t>，而有的</w:t>
      </w:r>
      <w:r>
        <w:rPr>
          <w:rFonts w:hint="eastAsia" w:ascii="宋体" w:eastAsia="宋体"/>
          <w:sz w:val="24"/>
          <w:lang w:val="en-US" w:eastAsia="zh-CN"/>
        </w:rPr>
        <w:t>则</w:t>
      </w:r>
      <w:r>
        <w:rPr>
          <w:rFonts w:hint="default" w:ascii="宋体" w:eastAsia="宋体"/>
          <w:sz w:val="24"/>
          <w:lang w:val="en-US" w:eastAsia="zh-CN"/>
        </w:rPr>
        <w:t>较少</w:t>
      </w:r>
      <w:r>
        <w:rPr>
          <w:rFonts w:hint="eastAsia" w:ascii="宋体" w:eastAsia="宋体"/>
          <w:sz w:val="24"/>
          <w:lang w:val="en-US" w:eastAsia="zh-CN"/>
        </w:rPr>
        <w:t>如类别种类仅有3种字符串</w:t>
      </w:r>
      <w:r>
        <w:rPr>
          <w:rFonts w:hint="default" w:ascii="宋体" w:eastAsia="宋体"/>
          <w:sz w:val="24"/>
          <w:lang w:val="en-US" w:eastAsia="zh-CN"/>
        </w:rPr>
        <w:t>。考虑到独热编码</w:t>
      </w:r>
      <w:r>
        <w:rPr>
          <w:rFonts w:hint="eastAsia" w:ascii="宋体" w:eastAsia="宋体"/>
          <w:sz w:val="24"/>
          <w:lang w:val="en-US" w:eastAsia="zh-CN"/>
        </w:rPr>
        <w:t>虽然</w:t>
      </w:r>
      <w:r>
        <w:rPr>
          <w:rFonts w:hint="default" w:ascii="宋体" w:eastAsia="宋体"/>
          <w:sz w:val="24"/>
          <w:lang w:val="en-US" w:eastAsia="zh-CN"/>
        </w:rPr>
        <w:t>不会损失原有信息</w:t>
      </w:r>
      <w:r>
        <w:rPr>
          <w:rFonts w:hint="eastAsia" w:ascii="宋体" w:eastAsia="宋体"/>
          <w:sz w:val="24"/>
          <w:lang w:val="en-US" w:eastAsia="zh-CN"/>
        </w:rPr>
        <w:t>，但</w:t>
      </w:r>
      <w:r>
        <w:rPr>
          <w:rFonts w:hint="default" w:ascii="宋体" w:eastAsia="宋体"/>
          <w:sz w:val="24"/>
          <w:lang w:val="en-US" w:eastAsia="zh-CN"/>
        </w:rPr>
        <w:t>对于种类较多的类型</w:t>
      </w:r>
      <w:r>
        <w:rPr>
          <w:rFonts w:hint="eastAsia" w:ascii="宋体" w:eastAsia="宋体"/>
          <w:sz w:val="24"/>
          <w:lang w:val="en-US" w:eastAsia="zh-CN"/>
        </w:rPr>
        <w:t>变量</w:t>
      </w:r>
      <w:r>
        <w:rPr>
          <w:rFonts w:hint="default" w:ascii="宋体" w:eastAsia="宋体"/>
          <w:sz w:val="24"/>
          <w:lang w:val="en-US" w:eastAsia="zh-CN"/>
        </w:rPr>
        <w:t>会引发维度爆炸</w:t>
      </w:r>
      <w:r>
        <w:rPr>
          <w:rFonts w:hint="eastAsia" w:ascii="宋体" w:eastAsia="宋体"/>
          <w:sz w:val="24"/>
          <w:lang w:val="en-US" w:eastAsia="zh-CN"/>
        </w:rPr>
        <w:t>；而</w:t>
      </w:r>
      <w:r>
        <w:rPr>
          <w:rFonts w:hint="default" w:ascii="宋体" w:eastAsia="宋体"/>
          <w:sz w:val="24"/>
          <w:lang w:val="en-US" w:eastAsia="zh-CN"/>
        </w:rPr>
        <w:t>目标编码可能会丢失一些数据原本的信息，</w:t>
      </w:r>
      <w:r>
        <w:rPr>
          <w:rFonts w:hint="eastAsia" w:ascii="宋体" w:eastAsia="宋体"/>
          <w:sz w:val="24"/>
          <w:lang w:val="en-US" w:eastAsia="zh-CN"/>
        </w:rPr>
        <w:t>但不会引入更多的维数。</w:t>
      </w:r>
      <w:r>
        <w:rPr>
          <w:rFonts w:hint="default" w:ascii="宋体" w:eastAsia="宋体"/>
          <w:sz w:val="24"/>
          <w:lang w:val="en-US" w:eastAsia="zh-CN"/>
        </w:rPr>
        <w:t>故采用独热编码和目标编码混合的方式进行数值化，对于类别较少的类型变量尽量采用独热编码，而对于类别较多的</w:t>
      </w:r>
      <w:r>
        <w:rPr>
          <w:rFonts w:hint="eastAsia" w:ascii="宋体" w:eastAsia="宋体"/>
          <w:sz w:val="24"/>
          <w:lang w:val="en-US" w:eastAsia="zh-CN"/>
        </w:rPr>
        <w:t>类型变量采用目标编码</w:t>
      </w:r>
      <w:r>
        <w:rPr>
          <w:rFonts w:hint="default" w:ascii="宋体" w:eastAsia="宋体"/>
          <w:sz w:val="24"/>
          <w:lang w:val="en-US" w:eastAsia="zh-CN"/>
        </w:rPr>
        <w:t>。</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eastAsia" w:ascii="宋体" w:eastAsia="宋体"/>
          <w:sz w:val="24"/>
          <w:lang w:val="en-US" w:eastAsia="zh-CN"/>
        </w:rPr>
        <w:t>使用以下代码</w:t>
      </w:r>
      <w:r>
        <w:rPr>
          <w:rFonts w:hint="default" w:ascii="宋体" w:eastAsia="宋体"/>
          <w:sz w:val="24"/>
          <w:lang w:val="en-US" w:eastAsia="zh-CN"/>
        </w:rPr>
        <w:t>对类别和邮寄方式采用独热编码，对其他特征采用目标编码</w:t>
      </w:r>
      <w:r>
        <w:rPr>
          <w:rFonts w:hint="eastAsia" w:ascii="宋体" w:eastAsia="宋体"/>
          <w:sz w:val="24"/>
          <w:lang w:val="en-US" w:eastAsia="zh-CN"/>
        </w:rPr>
        <w:t>：</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df = pd.get_dummies(df, columns=['类别', '邮寄方式'])</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encoder = TargetEncoder()</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columns_to_encode = ['制造商', '子类别', '产品', '标签']</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for column in columns_to_encode:</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default" w:ascii="宋体" w:eastAsia="宋体"/>
          <w:i/>
          <w:iCs/>
          <w:sz w:val="24"/>
          <w:lang w:val="en-US" w:eastAsia="zh-CN"/>
        </w:rPr>
        <w:t>df[column] = encoder.fit_transform(df[column], df['销量'])</w:t>
      </w: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default" w:ascii="宋体" w:eastAsia="宋体"/>
          <w:sz w:val="24"/>
          <w:lang w:val="en-US" w:eastAsia="zh-CN"/>
        </w:rPr>
        <w:t>处理后的数据如下</w:t>
      </w:r>
      <w:r>
        <w:rPr>
          <w:rFonts w:hint="eastAsia" w:ascii="宋体" w:eastAsia="宋体"/>
          <w:sz w:val="24"/>
          <w:lang w:val="en-US" w:eastAsia="zh-CN"/>
        </w:rPr>
        <w:t>（为方便展示均截取两位小数）</w:t>
      </w:r>
      <w:r>
        <w:rPr>
          <w:rFonts w:hint="default" w:ascii="宋体" w:eastAsia="宋体"/>
          <w:sz w:val="24"/>
          <w:lang w:val="en-US" w:eastAsia="zh-CN"/>
        </w:rPr>
        <w:t>：</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tbl>
      <w:tblPr>
        <w:tblStyle w:val="8"/>
        <w:tblW w:w="947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91"/>
        <w:gridCol w:w="491"/>
        <w:gridCol w:w="643"/>
        <w:gridCol w:w="579"/>
        <w:gridCol w:w="534"/>
        <w:gridCol w:w="524"/>
        <w:gridCol w:w="534"/>
        <w:gridCol w:w="535"/>
        <w:gridCol w:w="382"/>
        <w:gridCol w:w="622"/>
        <w:gridCol w:w="621"/>
        <w:gridCol w:w="720"/>
        <w:gridCol w:w="666"/>
        <w:gridCol w:w="676"/>
        <w:gridCol w:w="611"/>
        <w:gridCol w:w="7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591" w:type="dxa"/>
            <w:tcBorders>
              <w:top w:val="single" w:color="399473" w:sz="4" w:space="0"/>
              <w:left w:val="single" w:color="B9E4D4" w:sz="4" w:space="0"/>
              <w:bottom w:val="single" w:color="399473" w:sz="4" w:space="0"/>
              <w:right w:val="single" w:color="B9E4D4" w:sz="4" w:space="0"/>
            </w:tcBorders>
            <w:shd w:val="clear" w:color="auto" w:fill="71C8AA"/>
            <w:noWrap/>
            <w:vAlign w:val="top"/>
          </w:tcPr>
          <w:p>
            <w:pPr>
              <w:rPr>
                <w:rFonts w:hint="default"/>
                <w:color w:val="000000"/>
                <w:sz w:val="15"/>
                <w:szCs w:val="16"/>
                <w:lang w:val="en-US" w:eastAsia="zh-CN"/>
              </w:rPr>
            </w:pPr>
            <w:r>
              <w:rPr>
                <w:rFonts w:hint="default"/>
                <w:color w:val="000000"/>
                <w:sz w:val="15"/>
                <w:szCs w:val="16"/>
                <w:lang w:val="en-US" w:eastAsia="zh-CN"/>
              </w:rPr>
              <w:t>利润率</w:t>
            </w:r>
          </w:p>
        </w:tc>
        <w:tc>
          <w:tcPr>
            <w:tcW w:w="491" w:type="dxa"/>
            <w:tcBorders>
              <w:top w:val="single" w:color="399473" w:sz="4" w:space="0"/>
              <w:left w:val="single" w:color="B9E4D4" w:sz="4" w:space="0"/>
              <w:bottom w:val="single" w:color="399473" w:sz="4" w:space="0"/>
              <w:right w:val="single" w:color="B9E4D4" w:sz="4" w:space="0"/>
            </w:tcBorders>
            <w:shd w:val="clear" w:color="auto" w:fill="71C8AA"/>
            <w:noWrap/>
            <w:vAlign w:val="top"/>
          </w:tcPr>
          <w:p>
            <w:pPr>
              <w:rPr>
                <w:rFonts w:hint="default"/>
                <w:color w:val="000000"/>
                <w:sz w:val="15"/>
                <w:szCs w:val="16"/>
                <w:lang w:val="en-US" w:eastAsia="zh-CN"/>
              </w:rPr>
            </w:pPr>
            <w:r>
              <w:rPr>
                <w:rFonts w:hint="default"/>
                <w:color w:val="000000"/>
                <w:sz w:val="15"/>
                <w:szCs w:val="16"/>
                <w:lang w:val="en-US" w:eastAsia="zh-CN"/>
              </w:rPr>
              <w:t>制造商</w:t>
            </w:r>
          </w:p>
        </w:tc>
        <w:tc>
          <w:tcPr>
            <w:tcW w:w="643" w:type="dxa"/>
            <w:tcBorders>
              <w:top w:val="single" w:color="399473" w:sz="4" w:space="0"/>
              <w:left w:val="single" w:color="B9E4D4" w:sz="4" w:space="0"/>
              <w:bottom w:val="single" w:color="399473" w:sz="4" w:space="0"/>
              <w:right w:val="single" w:color="B9E4D4" w:sz="4" w:space="0"/>
            </w:tcBorders>
            <w:shd w:val="clear" w:color="auto" w:fill="71C8AA"/>
            <w:noWrap/>
            <w:vAlign w:val="top"/>
          </w:tcPr>
          <w:p>
            <w:pPr>
              <w:rPr>
                <w:rFonts w:hint="default"/>
                <w:color w:val="000000"/>
                <w:sz w:val="15"/>
                <w:szCs w:val="16"/>
                <w:lang w:val="en-US" w:eastAsia="zh-CN"/>
              </w:rPr>
            </w:pPr>
            <w:r>
              <w:rPr>
                <w:rFonts w:hint="default"/>
                <w:color w:val="000000"/>
                <w:sz w:val="15"/>
                <w:szCs w:val="16"/>
                <w:lang w:val="en-US" w:eastAsia="zh-CN"/>
              </w:rPr>
              <w:t>单个利润</w:t>
            </w:r>
          </w:p>
        </w:tc>
        <w:tc>
          <w:tcPr>
            <w:tcW w:w="579" w:type="dxa"/>
            <w:tcBorders>
              <w:top w:val="single" w:color="399473" w:sz="4" w:space="0"/>
              <w:left w:val="single" w:color="B9E4D4" w:sz="4" w:space="0"/>
              <w:bottom w:val="single" w:color="399473" w:sz="4" w:space="0"/>
              <w:right w:val="single" w:color="B9E4D4" w:sz="4" w:space="0"/>
            </w:tcBorders>
            <w:shd w:val="clear" w:color="auto" w:fill="71C8AA"/>
            <w:noWrap/>
            <w:vAlign w:val="top"/>
          </w:tcPr>
          <w:p>
            <w:pPr>
              <w:rPr>
                <w:rFonts w:hint="default"/>
                <w:color w:val="000000"/>
                <w:sz w:val="15"/>
                <w:szCs w:val="16"/>
                <w:lang w:val="en-US" w:eastAsia="zh-CN"/>
              </w:rPr>
            </w:pPr>
            <w:r>
              <w:rPr>
                <w:rFonts w:hint="default"/>
                <w:color w:val="000000"/>
                <w:sz w:val="15"/>
                <w:szCs w:val="16"/>
                <w:lang w:val="en-US" w:eastAsia="zh-CN"/>
              </w:rPr>
              <w:t>子类别</w:t>
            </w:r>
          </w:p>
        </w:tc>
        <w:tc>
          <w:tcPr>
            <w:tcW w:w="534" w:type="dxa"/>
            <w:tcBorders>
              <w:top w:val="single" w:color="399473" w:sz="4" w:space="0"/>
              <w:left w:val="single" w:color="B9E4D4" w:sz="4" w:space="0"/>
              <w:bottom w:val="single" w:color="399473" w:sz="4" w:space="0"/>
              <w:right w:val="single" w:color="B9E4D4" w:sz="4" w:space="0"/>
            </w:tcBorders>
            <w:shd w:val="clear" w:color="auto" w:fill="71C8AA"/>
            <w:noWrap/>
            <w:vAlign w:val="top"/>
          </w:tcPr>
          <w:p>
            <w:pPr>
              <w:rPr>
                <w:rFonts w:hint="default"/>
                <w:color w:val="000000"/>
                <w:sz w:val="15"/>
                <w:szCs w:val="16"/>
                <w:lang w:val="en-US" w:eastAsia="zh-CN"/>
              </w:rPr>
            </w:pPr>
            <w:r>
              <w:rPr>
                <w:rFonts w:hint="default"/>
                <w:color w:val="000000"/>
                <w:sz w:val="15"/>
                <w:szCs w:val="16"/>
                <w:lang w:val="en-US" w:eastAsia="zh-CN"/>
              </w:rPr>
              <w:t>折扣</w:t>
            </w:r>
          </w:p>
        </w:tc>
        <w:tc>
          <w:tcPr>
            <w:tcW w:w="524" w:type="dxa"/>
            <w:tcBorders>
              <w:top w:val="single" w:color="399473" w:sz="4" w:space="0"/>
              <w:left w:val="single" w:color="B9E4D4" w:sz="4" w:space="0"/>
              <w:bottom w:val="single" w:color="399473" w:sz="4" w:space="0"/>
              <w:right w:val="single" w:color="B9E4D4" w:sz="4" w:space="0"/>
            </w:tcBorders>
            <w:shd w:val="clear" w:color="auto" w:fill="71C8AA"/>
            <w:noWrap/>
            <w:vAlign w:val="top"/>
          </w:tcPr>
          <w:p>
            <w:pPr>
              <w:rPr>
                <w:rFonts w:hint="default"/>
                <w:color w:val="000000"/>
                <w:sz w:val="15"/>
                <w:szCs w:val="16"/>
                <w:lang w:val="en-US" w:eastAsia="zh-CN"/>
              </w:rPr>
            </w:pPr>
            <w:r>
              <w:rPr>
                <w:rFonts w:hint="default"/>
                <w:color w:val="000000"/>
                <w:sz w:val="15"/>
                <w:szCs w:val="16"/>
                <w:lang w:val="en-US" w:eastAsia="zh-CN"/>
              </w:rPr>
              <w:t>单个售价</w:t>
            </w:r>
          </w:p>
        </w:tc>
        <w:tc>
          <w:tcPr>
            <w:tcW w:w="534" w:type="dxa"/>
            <w:tcBorders>
              <w:top w:val="single" w:color="399473" w:sz="4" w:space="0"/>
              <w:left w:val="single" w:color="B9E4D4" w:sz="4" w:space="0"/>
              <w:bottom w:val="single" w:color="399473" w:sz="4" w:space="0"/>
              <w:right w:val="single" w:color="B9E4D4" w:sz="4" w:space="0"/>
            </w:tcBorders>
            <w:shd w:val="clear" w:color="auto" w:fill="71C8AA"/>
            <w:noWrap/>
            <w:vAlign w:val="top"/>
          </w:tcPr>
          <w:p>
            <w:pPr>
              <w:rPr>
                <w:rFonts w:hint="default"/>
                <w:color w:val="000000"/>
                <w:sz w:val="15"/>
                <w:szCs w:val="16"/>
                <w:lang w:val="en-US" w:eastAsia="zh-CN"/>
              </w:rPr>
            </w:pPr>
            <w:r>
              <w:rPr>
                <w:rFonts w:hint="default"/>
                <w:color w:val="000000"/>
                <w:sz w:val="15"/>
                <w:szCs w:val="16"/>
                <w:lang w:val="en-US" w:eastAsia="zh-CN"/>
              </w:rPr>
              <w:t>产品</w:t>
            </w:r>
          </w:p>
        </w:tc>
        <w:tc>
          <w:tcPr>
            <w:tcW w:w="535" w:type="dxa"/>
            <w:tcBorders>
              <w:top w:val="single" w:color="399473" w:sz="4" w:space="0"/>
              <w:left w:val="single" w:color="B9E4D4" w:sz="4" w:space="0"/>
              <w:bottom w:val="single" w:color="399473" w:sz="4" w:space="0"/>
              <w:right w:val="single" w:color="B9E4D4" w:sz="4" w:space="0"/>
            </w:tcBorders>
            <w:shd w:val="clear" w:color="auto" w:fill="71C8AA"/>
            <w:noWrap/>
            <w:vAlign w:val="top"/>
          </w:tcPr>
          <w:p>
            <w:pPr>
              <w:rPr>
                <w:rFonts w:hint="default"/>
                <w:color w:val="000000"/>
                <w:sz w:val="15"/>
                <w:szCs w:val="16"/>
                <w:lang w:val="en-US" w:eastAsia="zh-CN"/>
              </w:rPr>
            </w:pPr>
            <w:r>
              <w:rPr>
                <w:rFonts w:hint="default"/>
                <w:color w:val="000000"/>
                <w:sz w:val="15"/>
                <w:szCs w:val="16"/>
                <w:lang w:val="en-US" w:eastAsia="zh-CN"/>
              </w:rPr>
              <w:t>标签</w:t>
            </w:r>
          </w:p>
        </w:tc>
        <w:tc>
          <w:tcPr>
            <w:tcW w:w="382" w:type="dxa"/>
            <w:tcBorders>
              <w:top w:val="single" w:color="399473" w:sz="4" w:space="0"/>
              <w:left w:val="single" w:color="B9E4D4" w:sz="4" w:space="0"/>
              <w:bottom w:val="single" w:color="399473" w:sz="4" w:space="0"/>
              <w:right w:val="single" w:color="B9E4D4" w:sz="4" w:space="0"/>
            </w:tcBorders>
            <w:shd w:val="clear" w:color="auto" w:fill="71C8AA"/>
            <w:noWrap/>
            <w:vAlign w:val="top"/>
          </w:tcPr>
          <w:p>
            <w:pPr>
              <w:rPr>
                <w:rFonts w:hint="default"/>
                <w:color w:val="000000"/>
                <w:sz w:val="15"/>
                <w:szCs w:val="16"/>
                <w:lang w:val="en-US" w:eastAsia="zh-CN"/>
              </w:rPr>
            </w:pPr>
            <w:r>
              <w:rPr>
                <w:rFonts w:hint="default"/>
                <w:color w:val="000000"/>
                <w:sz w:val="15"/>
                <w:szCs w:val="16"/>
                <w:lang w:val="en-US" w:eastAsia="zh-CN"/>
              </w:rPr>
              <w:t>销量</w:t>
            </w:r>
          </w:p>
        </w:tc>
        <w:tc>
          <w:tcPr>
            <w:tcW w:w="622" w:type="dxa"/>
            <w:tcBorders>
              <w:top w:val="single" w:color="399473" w:sz="4" w:space="0"/>
              <w:left w:val="single" w:color="B9E4D4" w:sz="4" w:space="0"/>
              <w:bottom w:val="single" w:color="399473" w:sz="4" w:space="0"/>
              <w:right w:val="single" w:color="B9E4D4" w:sz="4" w:space="0"/>
            </w:tcBorders>
            <w:shd w:val="clear" w:color="auto" w:fill="71C8AA"/>
            <w:noWrap/>
            <w:vAlign w:val="top"/>
          </w:tcPr>
          <w:p>
            <w:pPr>
              <w:rPr>
                <w:rFonts w:hint="default"/>
                <w:color w:val="000000"/>
                <w:sz w:val="15"/>
                <w:szCs w:val="16"/>
                <w:lang w:val="en-US" w:eastAsia="zh-CN"/>
              </w:rPr>
            </w:pPr>
            <w:r>
              <w:rPr>
                <w:rFonts w:hint="default"/>
                <w:color w:val="000000"/>
                <w:sz w:val="15"/>
                <w:szCs w:val="16"/>
                <w:lang w:val="en-US" w:eastAsia="zh-CN"/>
              </w:rPr>
              <w:t>类别_办公用品</w:t>
            </w:r>
          </w:p>
        </w:tc>
        <w:tc>
          <w:tcPr>
            <w:tcW w:w="621" w:type="dxa"/>
            <w:tcBorders>
              <w:top w:val="single" w:color="399473" w:sz="4" w:space="0"/>
              <w:left w:val="single" w:color="B9E4D4" w:sz="4" w:space="0"/>
              <w:bottom w:val="single" w:color="399473" w:sz="4" w:space="0"/>
              <w:right w:val="single" w:color="B9E4D4" w:sz="4" w:space="0"/>
            </w:tcBorders>
            <w:shd w:val="clear" w:color="auto" w:fill="71C8AA"/>
            <w:noWrap/>
            <w:vAlign w:val="top"/>
          </w:tcPr>
          <w:p>
            <w:pPr>
              <w:rPr>
                <w:rFonts w:hint="default"/>
                <w:color w:val="000000"/>
                <w:sz w:val="15"/>
                <w:szCs w:val="16"/>
                <w:lang w:val="en-US" w:eastAsia="zh-CN"/>
              </w:rPr>
            </w:pPr>
            <w:r>
              <w:rPr>
                <w:rFonts w:hint="default"/>
                <w:color w:val="000000"/>
                <w:sz w:val="15"/>
                <w:szCs w:val="16"/>
                <w:lang w:val="en-US" w:eastAsia="zh-CN"/>
              </w:rPr>
              <w:t>类别_家具</w:t>
            </w:r>
          </w:p>
        </w:tc>
        <w:tc>
          <w:tcPr>
            <w:tcW w:w="720" w:type="dxa"/>
            <w:tcBorders>
              <w:top w:val="single" w:color="399473" w:sz="4" w:space="0"/>
              <w:left w:val="single" w:color="B9E4D4" w:sz="4" w:space="0"/>
              <w:bottom w:val="single" w:color="399473" w:sz="4" w:space="0"/>
              <w:right w:val="single" w:color="B9E4D4" w:sz="4" w:space="0"/>
            </w:tcBorders>
            <w:shd w:val="clear" w:color="auto" w:fill="71C8AA"/>
            <w:noWrap/>
            <w:vAlign w:val="top"/>
          </w:tcPr>
          <w:p>
            <w:pPr>
              <w:rPr>
                <w:rFonts w:hint="default"/>
                <w:color w:val="000000"/>
                <w:sz w:val="15"/>
                <w:szCs w:val="16"/>
                <w:lang w:val="en-US" w:eastAsia="zh-CN"/>
              </w:rPr>
            </w:pPr>
            <w:r>
              <w:rPr>
                <w:rFonts w:hint="default"/>
                <w:color w:val="000000"/>
                <w:sz w:val="15"/>
                <w:szCs w:val="16"/>
                <w:lang w:val="en-US" w:eastAsia="zh-CN"/>
              </w:rPr>
              <w:t>类别_技术</w:t>
            </w:r>
          </w:p>
        </w:tc>
        <w:tc>
          <w:tcPr>
            <w:tcW w:w="666" w:type="dxa"/>
            <w:tcBorders>
              <w:top w:val="single" w:color="399473" w:sz="4" w:space="0"/>
              <w:left w:val="single" w:color="B9E4D4" w:sz="4" w:space="0"/>
              <w:bottom w:val="single" w:color="399473" w:sz="4" w:space="0"/>
              <w:right w:val="single" w:color="B9E4D4" w:sz="4" w:space="0"/>
            </w:tcBorders>
            <w:shd w:val="clear" w:color="auto" w:fill="71C8AA"/>
            <w:noWrap/>
            <w:vAlign w:val="top"/>
          </w:tcPr>
          <w:p>
            <w:pPr>
              <w:rPr>
                <w:rFonts w:hint="default"/>
                <w:color w:val="000000"/>
                <w:sz w:val="15"/>
                <w:szCs w:val="16"/>
                <w:lang w:val="en-US" w:eastAsia="zh-CN"/>
              </w:rPr>
            </w:pPr>
            <w:r>
              <w:rPr>
                <w:rFonts w:hint="default"/>
                <w:color w:val="000000"/>
                <w:sz w:val="15"/>
                <w:szCs w:val="16"/>
                <w:lang w:val="en-US" w:eastAsia="zh-CN"/>
              </w:rPr>
              <w:t>邮寄方式_一级</w:t>
            </w:r>
          </w:p>
        </w:tc>
        <w:tc>
          <w:tcPr>
            <w:tcW w:w="676" w:type="dxa"/>
            <w:tcBorders>
              <w:top w:val="single" w:color="399473" w:sz="4" w:space="0"/>
              <w:left w:val="single" w:color="B9E4D4" w:sz="4" w:space="0"/>
              <w:bottom w:val="single" w:color="399473" w:sz="4" w:space="0"/>
              <w:right w:val="single" w:color="B9E4D4" w:sz="4" w:space="0"/>
            </w:tcBorders>
            <w:shd w:val="clear" w:color="auto" w:fill="71C8AA"/>
            <w:noWrap/>
            <w:vAlign w:val="top"/>
          </w:tcPr>
          <w:p>
            <w:pPr>
              <w:rPr>
                <w:rFonts w:hint="default"/>
                <w:color w:val="000000"/>
                <w:sz w:val="15"/>
                <w:szCs w:val="16"/>
                <w:lang w:val="en-US" w:eastAsia="zh-CN"/>
              </w:rPr>
            </w:pPr>
            <w:r>
              <w:rPr>
                <w:rFonts w:hint="default"/>
                <w:color w:val="000000"/>
                <w:sz w:val="15"/>
                <w:szCs w:val="16"/>
                <w:lang w:val="en-US" w:eastAsia="zh-CN"/>
              </w:rPr>
              <w:t>邮寄方式_二级</w:t>
            </w:r>
          </w:p>
        </w:tc>
        <w:tc>
          <w:tcPr>
            <w:tcW w:w="611" w:type="dxa"/>
            <w:tcBorders>
              <w:top w:val="single" w:color="399473" w:sz="4" w:space="0"/>
              <w:left w:val="single" w:color="B9E4D4" w:sz="4" w:space="0"/>
              <w:bottom w:val="single" w:color="399473" w:sz="4" w:space="0"/>
              <w:right w:val="single" w:color="B9E4D4" w:sz="4" w:space="0"/>
            </w:tcBorders>
            <w:shd w:val="clear" w:color="auto" w:fill="71C8AA"/>
            <w:noWrap/>
            <w:vAlign w:val="top"/>
          </w:tcPr>
          <w:p>
            <w:pPr>
              <w:rPr>
                <w:rFonts w:hint="default"/>
                <w:color w:val="000000"/>
                <w:sz w:val="15"/>
                <w:szCs w:val="16"/>
                <w:lang w:val="en-US" w:eastAsia="zh-CN"/>
              </w:rPr>
            </w:pPr>
            <w:r>
              <w:rPr>
                <w:rFonts w:hint="default"/>
                <w:color w:val="000000"/>
                <w:sz w:val="15"/>
                <w:szCs w:val="16"/>
                <w:lang w:val="en-US" w:eastAsia="zh-CN"/>
              </w:rPr>
              <w:t>邮寄方式_当日</w:t>
            </w:r>
          </w:p>
        </w:tc>
        <w:tc>
          <w:tcPr>
            <w:tcW w:w="747" w:type="dxa"/>
            <w:tcBorders>
              <w:top w:val="single" w:color="399473" w:sz="4" w:space="0"/>
              <w:left w:val="single" w:color="B9E4D4" w:sz="4" w:space="0"/>
              <w:bottom w:val="single" w:color="399473" w:sz="4" w:space="0"/>
              <w:right w:val="single" w:color="B9E4D4" w:sz="4" w:space="0"/>
            </w:tcBorders>
            <w:shd w:val="clear" w:color="auto" w:fill="71C8AA"/>
            <w:noWrap/>
            <w:vAlign w:val="top"/>
          </w:tcPr>
          <w:p>
            <w:pPr>
              <w:rPr>
                <w:rFonts w:hint="default"/>
                <w:color w:val="000000"/>
                <w:sz w:val="15"/>
                <w:szCs w:val="16"/>
                <w:lang w:val="en-US" w:eastAsia="zh-CN"/>
              </w:rPr>
            </w:pPr>
            <w:r>
              <w:rPr>
                <w:rFonts w:hint="default"/>
                <w:color w:val="000000"/>
                <w:sz w:val="15"/>
                <w:szCs w:val="16"/>
                <w:lang w:val="en-US" w:eastAsia="zh-CN"/>
              </w:rPr>
              <w:t>邮寄方式_标准级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591" w:type="dxa"/>
            <w:tcBorders>
              <w:top w:val="single" w:color="399473" w:sz="0" w:space="0"/>
              <w:left w:val="single" w:color="B9E4D4" w:sz="0" w:space="0"/>
              <w:bottom w:val="single" w:color="B9E4D4" w:sz="0" w:space="0"/>
              <w:right w:val="single" w:color="B9E4D4" w:sz="0" w:space="0"/>
            </w:tcBorders>
            <w:shd w:val="clear" w:color="auto" w:fill="71C8AA"/>
            <w:noWrap/>
            <w:vAlign w:val="bottom"/>
          </w:tcPr>
          <w:p>
            <w:pPr>
              <w:rPr>
                <w:rFonts w:hint="default"/>
                <w:color w:val="000000"/>
                <w:sz w:val="15"/>
                <w:szCs w:val="16"/>
                <w:lang w:val="en-US" w:eastAsia="zh-CN"/>
              </w:rPr>
            </w:pPr>
            <w:r>
              <w:rPr>
                <w:rFonts w:hint="default"/>
                <w:color w:val="000000"/>
                <w:sz w:val="15"/>
                <w:szCs w:val="16"/>
                <w:lang w:val="en-US" w:eastAsia="zh-CN"/>
              </w:rPr>
              <w:t>-0.47</w:t>
            </w:r>
          </w:p>
        </w:tc>
        <w:tc>
          <w:tcPr>
            <w:tcW w:w="491" w:type="dxa"/>
            <w:tcBorders>
              <w:top w:val="single" w:color="399473" w:sz="0" w:space="0"/>
              <w:left w:val="single" w:color="B9E4D4" w:sz="0" w:space="0"/>
              <w:bottom w:val="single" w:color="B9E4D4" w:sz="0" w:space="0"/>
              <w:right w:val="single" w:color="B9E4D4" w:sz="0" w:space="0"/>
            </w:tcBorders>
            <w:shd w:val="clear" w:color="auto" w:fill="DDF2EA"/>
            <w:noWrap/>
            <w:vAlign w:val="bottom"/>
          </w:tcPr>
          <w:p>
            <w:pPr>
              <w:rPr>
                <w:rFonts w:hint="default"/>
                <w:color w:val="000000"/>
                <w:sz w:val="15"/>
                <w:szCs w:val="16"/>
                <w:lang w:val="en-US" w:eastAsia="zh-CN"/>
              </w:rPr>
            </w:pPr>
            <w:r>
              <w:rPr>
                <w:rFonts w:hint="default"/>
                <w:color w:val="000000"/>
                <w:sz w:val="15"/>
                <w:szCs w:val="16"/>
                <w:lang w:val="en-US" w:eastAsia="zh-CN"/>
              </w:rPr>
              <w:t>4.18</w:t>
            </w:r>
          </w:p>
        </w:tc>
        <w:tc>
          <w:tcPr>
            <w:tcW w:w="643" w:type="dxa"/>
            <w:tcBorders>
              <w:top w:val="single" w:color="399473" w:sz="0" w:space="0"/>
              <w:left w:val="single" w:color="B9E4D4" w:sz="0" w:space="0"/>
              <w:bottom w:val="single" w:color="B9E4D4" w:sz="0" w:space="0"/>
              <w:right w:val="single" w:color="B9E4D4" w:sz="0" w:space="0"/>
            </w:tcBorders>
            <w:shd w:val="clear" w:color="auto" w:fill="FFFFFF"/>
            <w:noWrap/>
            <w:vAlign w:val="bottom"/>
          </w:tcPr>
          <w:p>
            <w:pPr>
              <w:rPr>
                <w:rFonts w:hint="default"/>
                <w:color w:val="000000"/>
                <w:sz w:val="15"/>
                <w:szCs w:val="16"/>
                <w:lang w:val="en-US" w:eastAsia="zh-CN"/>
              </w:rPr>
            </w:pPr>
            <w:r>
              <w:rPr>
                <w:rFonts w:hint="default"/>
                <w:color w:val="000000"/>
                <w:sz w:val="15"/>
                <w:szCs w:val="16"/>
                <w:lang w:val="en-US" w:eastAsia="zh-CN"/>
              </w:rPr>
              <w:t>-30.55</w:t>
            </w:r>
          </w:p>
        </w:tc>
        <w:tc>
          <w:tcPr>
            <w:tcW w:w="579" w:type="dxa"/>
            <w:tcBorders>
              <w:top w:val="single" w:color="399473" w:sz="0" w:space="0"/>
              <w:left w:val="single" w:color="B9E4D4" w:sz="0" w:space="0"/>
              <w:bottom w:val="single" w:color="B9E4D4" w:sz="0" w:space="0"/>
              <w:right w:val="single" w:color="B9E4D4" w:sz="0" w:space="0"/>
            </w:tcBorders>
            <w:shd w:val="clear" w:color="auto" w:fill="DDF2EA"/>
            <w:noWrap/>
            <w:vAlign w:val="bottom"/>
          </w:tcPr>
          <w:p>
            <w:pPr>
              <w:rPr>
                <w:rFonts w:hint="default"/>
                <w:color w:val="000000"/>
                <w:sz w:val="15"/>
                <w:szCs w:val="16"/>
                <w:lang w:val="en-US" w:eastAsia="zh-CN"/>
              </w:rPr>
            </w:pPr>
            <w:r>
              <w:rPr>
                <w:rFonts w:hint="default"/>
                <w:color w:val="000000"/>
                <w:sz w:val="15"/>
                <w:szCs w:val="16"/>
                <w:lang w:val="en-US" w:eastAsia="zh-CN"/>
              </w:rPr>
              <w:t>4.27</w:t>
            </w:r>
          </w:p>
        </w:tc>
        <w:tc>
          <w:tcPr>
            <w:tcW w:w="534" w:type="dxa"/>
            <w:tcBorders>
              <w:top w:val="single" w:color="399473" w:sz="0" w:space="0"/>
              <w:left w:val="single" w:color="B9E4D4" w:sz="0" w:space="0"/>
              <w:bottom w:val="single" w:color="B9E4D4" w:sz="0" w:space="0"/>
              <w:right w:val="single" w:color="B9E4D4" w:sz="0" w:space="0"/>
            </w:tcBorders>
            <w:shd w:val="clear" w:color="auto" w:fill="FFFFFF"/>
            <w:noWrap/>
            <w:vAlign w:val="bottom"/>
          </w:tcPr>
          <w:p>
            <w:pPr>
              <w:rPr>
                <w:rFonts w:hint="default"/>
                <w:color w:val="000000"/>
                <w:sz w:val="15"/>
                <w:szCs w:val="16"/>
                <w:lang w:val="en-US" w:eastAsia="zh-CN"/>
              </w:rPr>
            </w:pPr>
            <w:r>
              <w:rPr>
                <w:rFonts w:hint="default"/>
                <w:color w:val="000000"/>
                <w:sz w:val="15"/>
                <w:szCs w:val="16"/>
                <w:lang w:val="en-US" w:eastAsia="zh-CN"/>
              </w:rPr>
              <w:t>0.4</w:t>
            </w:r>
          </w:p>
        </w:tc>
        <w:tc>
          <w:tcPr>
            <w:tcW w:w="524" w:type="dxa"/>
            <w:tcBorders>
              <w:top w:val="single" w:color="399473" w:sz="0" w:space="0"/>
              <w:left w:val="single" w:color="B9E4D4" w:sz="0" w:space="0"/>
              <w:bottom w:val="single" w:color="B9E4D4" w:sz="0" w:space="0"/>
              <w:right w:val="single" w:color="B9E4D4" w:sz="0" w:space="0"/>
            </w:tcBorders>
            <w:shd w:val="clear" w:color="auto" w:fill="DDF2EA"/>
            <w:noWrap/>
            <w:vAlign w:val="bottom"/>
          </w:tcPr>
          <w:p>
            <w:pPr>
              <w:rPr>
                <w:rFonts w:hint="default"/>
                <w:color w:val="000000"/>
                <w:sz w:val="15"/>
                <w:szCs w:val="16"/>
                <w:lang w:val="en-US" w:eastAsia="zh-CN"/>
              </w:rPr>
            </w:pPr>
            <w:r>
              <w:rPr>
                <w:rFonts w:hint="default"/>
                <w:color w:val="000000"/>
                <w:sz w:val="15"/>
                <w:szCs w:val="16"/>
                <w:lang w:val="en-US" w:eastAsia="zh-CN"/>
              </w:rPr>
              <w:t>65</w:t>
            </w:r>
          </w:p>
        </w:tc>
        <w:tc>
          <w:tcPr>
            <w:tcW w:w="534" w:type="dxa"/>
            <w:tcBorders>
              <w:top w:val="single" w:color="399473" w:sz="0" w:space="0"/>
              <w:left w:val="single" w:color="B9E4D4" w:sz="0" w:space="0"/>
              <w:bottom w:val="single" w:color="B9E4D4" w:sz="0" w:space="0"/>
              <w:right w:val="single" w:color="B9E4D4" w:sz="0" w:space="0"/>
            </w:tcBorders>
            <w:shd w:val="clear" w:color="auto" w:fill="FFFFFF"/>
            <w:noWrap/>
            <w:vAlign w:val="bottom"/>
          </w:tcPr>
          <w:p>
            <w:pPr>
              <w:rPr>
                <w:rFonts w:hint="default"/>
                <w:color w:val="000000"/>
                <w:sz w:val="15"/>
                <w:szCs w:val="16"/>
                <w:lang w:val="en-US" w:eastAsia="zh-CN"/>
              </w:rPr>
            </w:pPr>
            <w:r>
              <w:rPr>
                <w:rFonts w:hint="default"/>
                <w:color w:val="000000"/>
                <w:sz w:val="15"/>
                <w:szCs w:val="16"/>
                <w:lang w:val="en-US" w:eastAsia="zh-CN"/>
              </w:rPr>
              <w:t>4.39</w:t>
            </w:r>
          </w:p>
        </w:tc>
        <w:tc>
          <w:tcPr>
            <w:tcW w:w="535" w:type="dxa"/>
            <w:tcBorders>
              <w:top w:val="single" w:color="399473" w:sz="0" w:space="0"/>
              <w:left w:val="single" w:color="B9E4D4" w:sz="0" w:space="0"/>
              <w:bottom w:val="single" w:color="B9E4D4" w:sz="0" w:space="0"/>
              <w:right w:val="single" w:color="B9E4D4" w:sz="0" w:space="0"/>
            </w:tcBorders>
            <w:shd w:val="clear" w:color="auto" w:fill="DDF2EA"/>
            <w:noWrap/>
            <w:vAlign w:val="bottom"/>
          </w:tcPr>
          <w:p>
            <w:pPr>
              <w:rPr>
                <w:rFonts w:hint="default"/>
                <w:color w:val="000000"/>
                <w:sz w:val="15"/>
                <w:szCs w:val="16"/>
                <w:lang w:val="en-US" w:eastAsia="zh-CN"/>
              </w:rPr>
            </w:pPr>
            <w:r>
              <w:rPr>
                <w:rFonts w:hint="default"/>
                <w:color w:val="000000"/>
                <w:sz w:val="15"/>
                <w:szCs w:val="16"/>
                <w:lang w:val="en-US" w:eastAsia="zh-CN"/>
              </w:rPr>
              <w:t>4.23</w:t>
            </w:r>
          </w:p>
        </w:tc>
        <w:tc>
          <w:tcPr>
            <w:tcW w:w="382" w:type="dxa"/>
            <w:tcBorders>
              <w:top w:val="single" w:color="399473" w:sz="0" w:space="0"/>
              <w:left w:val="single" w:color="B9E4D4" w:sz="0" w:space="0"/>
              <w:bottom w:val="single" w:color="B9E4D4" w:sz="0" w:space="0"/>
              <w:right w:val="single" w:color="B9E4D4" w:sz="0" w:space="0"/>
            </w:tcBorders>
            <w:shd w:val="clear" w:color="auto" w:fill="FFFFFF"/>
            <w:noWrap/>
            <w:vAlign w:val="bottom"/>
          </w:tcPr>
          <w:p>
            <w:pPr>
              <w:rPr>
                <w:rFonts w:hint="default"/>
                <w:color w:val="000000"/>
                <w:sz w:val="15"/>
                <w:szCs w:val="16"/>
                <w:lang w:val="en-US" w:eastAsia="zh-CN"/>
              </w:rPr>
            </w:pPr>
            <w:r>
              <w:rPr>
                <w:rFonts w:hint="default"/>
                <w:color w:val="000000"/>
                <w:sz w:val="15"/>
                <w:szCs w:val="16"/>
                <w:lang w:val="en-US" w:eastAsia="zh-CN"/>
              </w:rPr>
              <w:t>2</w:t>
            </w:r>
          </w:p>
        </w:tc>
        <w:tc>
          <w:tcPr>
            <w:tcW w:w="622" w:type="dxa"/>
            <w:tcBorders>
              <w:top w:val="single" w:color="399473" w:sz="0" w:space="0"/>
              <w:left w:val="single" w:color="B9E4D4" w:sz="0" w:space="0"/>
              <w:bottom w:val="single" w:color="B9E4D4" w:sz="0" w:space="0"/>
              <w:right w:val="single" w:color="B9E4D4" w:sz="0" w:space="0"/>
            </w:tcBorders>
            <w:shd w:val="clear" w:color="auto" w:fill="DDF2EA"/>
            <w:noWrap/>
            <w:vAlign w:val="bottom"/>
          </w:tcPr>
          <w:p>
            <w:pPr>
              <w:rPr>
                <w:rFonts w:hint="default"/>
                <w:color w:val="000000"/>
                <w:sz w:val="15"/>
                <w:szCs w:val="16"/>
                <w:lang w:val="en-US" w:eastAsia="zh-CN"/>
              </w:rPr>
            </w:pPr>
            <w:r>
              <w:rPr>
                <w:rFonts w:hint="default"/>
                <w:color w:val="000000"/>
                <w:sz w:val="15"/>
                <w:szCs w:val="16"/>
                <w:lang w:val="en-US" w:eastAsia="zh-CN"/>
              </w:rPr>
              <w:t>TRUE</w:t>
            </w:r>
          </w:p>
        </w:tc>
        <w:tc>
          <w:tcPr>
            <w:tcW w:w="621" w:type="dxa"/>
            <w:tcBorders>
              <w:top w:val="single" w:color="399473" w:sz="0" w:space="0"/>
              <w:left w:val="single" w:color="B9E4D4" w:sz="0" w:space="0"/>
              <w:bottom w:val="single" w:color="B9E4D4" w:sz="0" w:space="0"/>
              <w:right w:val="single" w:color="B9E4D4" w:sz="0" w:space="0"/>
            </w:tcBorders>
            <w:shd w:val="clear" w:color="auto" w:fill="FFFFFF"/>
            <w:noWrap/>
            <w:vAlign w:val="bottom"/>
          </w:tcPr>
          <w:p>
            <w:pPr>
              <w:rPr>
                <w:rFonts w:hint="default"/>
                <w:color w:val="000000"/>
                <w:sz w:val="15"/>
                <w:szCs w:val="16"/>
                <w:lang w:val="en-US" w:eastAsia="zh-CN"/>
              </w:rPr>
            </w:pPr>
            <w:r>
              <w:rPr>
                <w:rFonts w:hint="default"/>
                <w:color w:val="000000"/>
                <w:sz w:val="15"/>
                <w:szCs w:val="16"/>
                <w:lang w:val="en-US" w:eastAsia="zh-CN"/>
              </w:rPr>
              <w:t>FALSE</w:t>
            </w:r>
          </w:p>
        </w:tc>
        <w:tc>
          <w:tcPr>
            <w:tcW w:w="720" w:type="dxa"/>
            <w:tcBorders>
              <w:top w:val="single" w:color="399473" w:sz="0" w:space="0"/>
              <w:left w:val="single" w:color="B9E4D4" w:sz="0" w:space="0"/>
              <w:bottom w:val="single" w:color="B9E4D4" w:sz="0" w:space="0"/>
              <w:right w:val="single" w:color="B9E4D4" w:sz="0" w:space="0"/>
            </w:tcBorders>
            <w:shd w:val="clear" w:color="auto" w:fill="DDF2EA"/>
            <w:noWrap/>
            <w:vAlign w:val="bottom"/>
          </w:tcPr>
          <w:p>
            <w:pPr>
              <w:rPr>
                <w:rFonts w:hint="default"/>
                <w:color w:val="000000"/>
                <w:sz w:val="15"/>
                <w:szCs w:val="16"/>
                <w:lang w:val="en-US" w:eastAsia="zh-CN"/>
              </w:rPr>
            </w:pPr>
            <w:r>
              <w:rPr>
                <w:rFonts w:hint="default"/>
                <w:color w:val="000000"/>
                <w:sz w:val="15"/>
                <w:szCs w:val="16"/>
                <w:lang w:val="en-US" w:eastAsia="zh-CN"/>
              </w:rPr>
              <w:t>FALSE</w:t>
            </w:r>
          </w:p>
        </w:tc>
        <w:tc>
          <w:tcPr>
            <w:tcW w:w="666" w:type="dxa"/>
            <w:tcBorders>
              <w:top w:val="single" w:color="399473" w:sz="0" w:space="0"/>
              <w:left w:val="single" w:color="B9E4D4" w:sz="0" w:space="0"/>
              <w:bottom w:val="single" w:color="B9E4D4" w:sz="0" w:space="0"/>
              <w:right w:val="single" w:color="B9E4D4" w:sz="0" w:space="0"/>
            </w:tcBorders>
            <w:shd w:val="clear" w:color="auto" w:fill="FFFFFF"/>
            <w:noWrap/>
            <w:vAlign w:val="bottom"/>
          </w:tcPr>
          <w:p>
            <w:pPr>
              <w:rPr>
                <w:rFonts w:hint="default"/>
                <w:color w:val="000000"/>
                <w:sz w:val="15"/>
                <w:szCs w:val="16"/>
                <w:lang w:val="en-US" w:eastAsia="zh-CN"/>
              </w:rPr>
            </w:pPr>
            <w:r>
              <w:rPr>
                <w:rFonts w:hint="default"/>
                <w:color w:val="000000"/>
                <w:sz w:val="15"/>
                <w:szCs w:val="16"/>
                <w:lang w:val="en-US" w:eastAsia="zh-CN"/>
              </w:rPr>
              <w:t>FALSE</w:t>
            </w:r>
          </w:p>
        </w:tc>
        <w:tc>
          <w:tcPr>
            <w:tcW w:w="676" w:type="dxa"/>
            <w:tcBorders>
              <w:top w:val="single" w:color="399473" w:sz="0" w:space="0"/>
              <w:left w:val="single" w:color="B9E4D4" w:sz="0" w:space="0"/>
              <w:bottom w:val="single" w:color="B9E4D4" w:sz="0" w:space="0"/>
              <w:right w:val="single" w:color="B9E4D4" w:sz="0" w:space="0"/>
            </w:tcBorders>
            <w:shd w:val="clear" w:color="auto" w:fill="DDF2EA"/>
            <w:noWrap/>
            <w:vAlign w:val="bottom"/>
          </w:tcPr>
          <w:p>
            <w:pPr>
              <w:rPr>
                <w:rFonts w:hint="default"/>
                <w:color w:val="000000"/>
                <w:sz w:val="15"/>
                <w:szCs w:val="16"/>
                <w:lang w:val="en-US" w:eastAsia="zh-CN"/>
              </w:rPr>
            </w:pPr>
            <w:r>
              <w:rPr>
                <w:rFonts w:hint="default"/>
                <w:color w:val="000000"/>
                <w:sz w:val="15"/>
                <w:szCs w:val="16"/>
                <w:lang w:val="en-US" w:eastAsia="zh-CN"/>
              </w:rPr>
              <w:t>TRUE</w:t>
            </w:r>
          </w:p>
        </w:tc>
        <w:tc>
          <w:tcPr>
            <w:tcW w:w="611" w:type="dxa"/>
            <w:tcBorders>
              <w:top w:val="single" w:color="399473" w:sz="0" w:space="0"/>
              <w:left w:val="single" w:color="B9E4D4" w:sz="0" w:space="0"/>
              <w:bottom w:val="single" w:color="B9E4D4" w:sz="0" w:space="0"/>
              <w:right w:val="single" w:color="B9E4D4" w:sz="0" w:space="0"/>
            </w:tcBorders>
            <w:shd w:val="clear" w:color="auto" w:fill="FFFFFF"/>
            <w:noWrap/>
            <w:vAlign w:val="bottom"/>
          </w:tcPr>
          <w:p>
            <w:pPr>
              <w:rPr>
                <w:rFonts w:hint="default"/>
                <w:color w:val="000000"/>
                <w:sz w:val="15"/>
                <w:szCs w:val="16"/>
                <w:lang w:val="en-US" w:eastAsia="zh-CN"/>
              </w:rPr>
            </w:pPr>
            <w:r>
              <w:rPr>
                <w:rFonts w:hint="default"/>
                <w:color w:val="000000"/>
                <w:sz w:val="15"/>
                <w:szCs w:val="16"/>
                <w:lang w:val="en-US" w:eastAsia="zh-CN"/>
              </w:rPr>
              <w:t>FALSE</w:t>
            </w:r>
          </w:p>
        </w:tc>
        <w:tc>
          <w:tcPr>
            <w:tcW w:w="747" w:type="dxa"/>
            <w:tcBorders>
              <w:top w:val="single" w:color="399473" w:sz="0" w:space="0"/>
              <w:left w:val="single" w:color="B9E4D4" w:sz="0" w:space="0"/>
              <w:bottom w:val="single" w:color="B9E4D4" w:sz="0" w:space="0"/>
              <w:right w:val="single" w:color="B9E4D4" w:sz="0" w:space="0"/>
            </w:tcBorders>
            <w:shd w:val="clear" w:color="auto" w:fill="DDF2EA"/>
            <w:noWrap/>
            <w:vAlign w:val="bottom"/>
          </w:tcPr>
          <w:p>
            <w:pPr>
              <w:rPr>
                <w:rFonts w:hint="default"/>
                <w:color w:val="000000"/>
                <w:sz w:val="15"/>
                <w:szCs w:val="16"/>
                <w:lang w:val="en-US" w:eastAsia="zh-CN"/>
              </w:rPr>
            </w:pPr>
            <w:r>
              <w:rPr>
                <w:rFonts w:hint="default"/>
                <w:color w:val="000000"/>
                <w:sz w:val="15"/>
                <w:szCs w:val="16"/>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591" w:type="dxa"/>
            <w:tcBorders>
              <w:top w:val="single" w:color="B9E4D4" w:sz="0" w:space="0"/>
              <w:left w:val="single" w:color="B9E4D4" w:sz="0" w:space="0"/>
              <w:bottom w:val="single" w:color="B9E4D4" w:sz="0" w:space="0"/>
              <w:right w:val="single" w:color="B9E4D4" w:sz="0" w:space="0"/>
            </w:tcBorders>
            <w:shd w:val="clear" w:color="auto" w:fill="71C8AA"/>
            <w:noWrap/>
            <w:vAlign w:val="bottom"/>
          </w:tcPr>
          <w:p>
            <w:pPr>
              <w:rPr>
                <w:rFonts w:hint="default"/>
                <w:color w:val="000000"/>
                <w:sz w:val="15"/>
                <w:szCs w:val="16"/>
                <w:lang w:val="en-US" w:eastAsia="zh-CN"/>
              </w:rPr>
            </w:pPr>
            <w:r>
              <w:rPr>
                <w:rFonts w:hint="default"/>
                <w:color w:val="000000"/>
                <w:sz w:val="15"/>
                <w:szCs w:val="16"/>
                <w:lang w:val="en-US" w:eastAsia="zh-CN"/>
              </w:rPr>
              <w:t>0.34</w:t>
            </w:r>
          </w:p>
        </w:tc>
        <w:tc>
          <w:tcPr>
            <w:tcW w:w="491" w:type="dxa"/>
            <w:tcBorders>
              <w:top w:val="single" w:color="B9E4D4" w:sz="0" w:space="0"/>
              <w:left w:val="single" w:color="B9E4D4" w:sz="0" w:space="0"/>
              <w:bottom w:val="single" w:color="B9E4D4" w:sz="0" w:space="0"/>
              <w:right w:val="single" w:color="B9E4D4" w:sz="0" w:space="0"/>
            </w:tcBorders>
            <w:shd w:val="clear" w:color="auto" w:fill="DDF2EA"/>
            <w:noWrap/>
            <w:vAlign w:val="bottom"/>
          </w:tcPr>
          <w:p>
            <w:pPr>
              <w:rPr>
                <w:rFonts w:hint="default"/>
                <w:color w:val="000000"/>
                <w:sz w:val="15"/>
                <w:szCs w:val="16"/>
                <w:lang w:val="en-US" w:eastAsia="zh-CN"/>
              </w:rPr>
            </w:pPr>
            <w:r>
              <w:rPr>
                <w:rFonts w:hint="default"/>
                <w:color w:val="000000"/>
                <w:sz w:val="15"/>
                <w:szCs w:val="16"/>
                <w:lang w:val="en-US" w:eastAsia="zh-CN"/>
              </w:rPr>
              <w:t>4.42</w:t>
            </w:r>
          </w:p>
        </w:tc>
        <w:tc>
          <w:tcPr>
            <w:tcW w:w="643" w:type="dxa"/>
            <w:tcBorders>
              <w:top w:val="single" w:color="B9E4D4" w:sz="0" w:space="0"/>
              <w:left w:val="single" w:color="B9E4D4" w:sz="0" w:space="0"/>
              <w:bottom w:val="single" w:color="B9E4D4" w:sz="0" w:space="0"/>
              <w:right w:val="single" w:color="B9E4D4" w:sz="0" w:space="0"/>
            </w:tcBorders>
            <w:shd w:val="clear" w:color="auto" w:fill="DDF2EA"/>
            <w:noWrap/>
            <w:vAlign w:val="bottom"/>
          </w:tcPr>
          <w:p>
            <w:pPr>
              <w:rPr>
                <w:rFonts w:hint="default"/>
                <w:color w:val="000000"/>
                <w:sz w:val="15"/>
                <w:szCs w:val="16"/>
                <w:lang w:val="en-US" w:eastAsia="zh-CN"/>
              </w:rPr>
            </w:pPr>
            <w:r>
              <w:rPr>
                <w:rFonts w:hint="default"/>
                <w:color w:val="000000"/>
                <w:sz w:val="15"/>
                <w:szCs w:val="16"/>
                <w:lang w:val="en-US" w:eastAsia="zh-CN"/>
              </w:rPr>
              <w:t>21.5</w:t>
            </w:r>
          </w:p>
        </w:tc>
        <w:tc>
          <w:tcPr>
            <w:tcW w:w="579" w:type="dxa"/>
            <w:tcBorders>
              <w:top w:val="single" w:color="B9E4D4" w:sz="0" w:space="0"/>
              <w:left w:val="single" w:color="B9E4D4" w:sz="0" w:space="0"/>
              <w:bottom w:val="single" w:color="B9E4D4" w:sz="0" w:space="0"/>
              <w:right w:val="single" w:color="B9E4D4" w:sz="0" w:space="0"/>
            </w:tcBorders>
            <w:shd w:val="clear" w:color="auto" w:fill="DDF2EA"/>
            <w:noWrap/>
            <w:vAlign w:val="bottom"/>
          </w:tcPr>
          <w:p>
            <w:pPr>
              <w:rPr>
                <w:rFonts w:hint="default"/>
                <w:color w:val="000000"/>
                <w:sz w:val="15"/>
                <w:szCs w:val="16"/>
                <w:lang w:val="en-US" w:eastAsia="zh-CN"/>
              </w:rPr>
            </w:pPr>
            <w:r>
              <w:rPr>
                <w:rFonts w:hint="default"/>
                <w:color w:val="000000"/>
                <w:sz w:val="15"/>
                <w:szCs w:val="16"/>
                <w:lang w:val="en-US" w:eastAsia="zh-CN"/>
              </w:rPr>
              <w:t>4.47</w:t>
            </w:r>
          </w:p>
        </w:tc>
        <w:tc>
          <w:tcPr>
            <w:tcW w:w="534" w:type="dxa"/>
            <w:tcBorders>
              <w:top w:val="single" w:color="B9E4D4" w:sz="0" w:space="0"/>
              <w:left w:val="single" w:color="B9E4D4" w:sz="0" w:space="0"/>
              <w:bottom w:val="single" w:color="B9E4D4" w:sz="0" w:space="0"/>
              <w:right w:val="single" w:color="B9E4D4" w:sz="0" w:space="0"/>
            </w:tcBorders>
            <w:shd w:val="clear" w:color="auto" w:fill="DDF2EA"/>
            <w:noWrap/>
            <w:vAlign w:val="bottom"/>
          </w:tcPr>
          <w:p>
            <w:pPr>
              <w:rPr>
                <w:rFonts w:hint="default"/>
                <w:color w:val="000000"/>
                <w:sz w:val="15"/>
                <w:szCs w:val="16"/>
                <w:lang w:val="en-US" w:eastAsia="zh-CN"/>
              </w:rPr>
            </w:pPr>
            <w:r>
              <w:rPr>
                <w:rFonts w:hint="default"/>
                <w:color w:val="000000"/>
                <w:sz w:val="15"/>
                <w:szCs w:val="16"/>
                <w:lang w:val="en-US" w:eastAsia="zh-CN"/>
              </w:rPr>
              <w:t>0</w:t>
            </w:r>
          </w:p>
        </w:tc>
        <w:tc>
          <w:tcPr>
            <w:tcW w:w="524" w:type="dxa"/>
            <w:tcBorders>
              <w:top w:val="single" w:color="B9E4D4" w:sz="0" w:space="0"/>
              <w:left w:val="single" w:color="B9E4D4" w:sz="0" w:space="0"/>
              <w:bottom w:val="single" w:color="B9E4D4" w:sz="0" w:space="0"/>
              <w:right w:val="single" w:color="B9E4D4" w:sz="0" w:space="0"/>
            </w:tcBorders>
            <w:shd w:val="clear" w:color="auto" w:fill="DDF2EA"/>
            <w:noWrap/>
            <w:vAlign w:val="bottom"/>
          </w:tcPr>
          <w:p>
            <w:pPr>
              <w:rPr>
                <w:rFonts w:hint="default"/>
                <w:color w:val="000000"/>
                <w:sz w:val="15"/>
                <w:szCs w:val="16"/>
                <w:lang w:val="en-US" w:eastAsia="zh-CN"/>
              </w:rPr>
            </w:pPr>
            <w:r>
              <w:rPr>
                <w:rFonts w:hint="default"/>
                <w:color w:val="000000"/>
                <w:sz w:val="15"/>
                <w:szCs w:val="16"/>
                <w:lang w:val="en-US" w:eastAsia="zh-CN"/>
              </w:rPr>
              <w:t>62.5</w:t>
            </w:r>
          </w:p>
        </w:tc>
        <w:tc>
          <w:tcPr>
            <w:tcW w:w="534" w:type="dxa"/>
            <w:tcBorders>
              <w:top w:val="single" w:color="B9E4D4" w:sz="0" w:space="0"/>
              <w:left w:val="single" w:color="B9E4D4" w:sz="0" w:space="0"/>
              <w:bottom w:val="single" w:color="B9E4D4" w:sz="0" w:space="0"/>
              <w:right w:val="single" w:color="B9E4D4" w:sz="0" w:space="0"/>
            </w:tcBorders>
            <w:shd w:val="clear" w:color="auto" w:fill="DDF2EA"/>
            <w:noWrap/>
            <w:vAlign w:val="bottom"/>
          </w:tcPr>
          <w:p>
            <w:pPr>
              <w:rPr>
                <w:rFonts w:hint="default"/>
                <w:color w:val="000000"/>
                <w:sz w:val="15"/>
                <w:szCs w:val="16"/>
                <w:lang w:val="en-US" w:eastAsia="zh-CN"/>
              </w:rPr>
            </w:pPr>
            <w:r>
              <w:rPr>
                <w:rFonts w:hint="default"/>
                <w:color w:val="000000"/>
                <w:sz w:val="15"/>
                <w:szCs w:val="16"/>
                <w:lang w:val="en-US" w:eastAsia="zh-CN"/>
              </w:rPr>
              <w:t>4.35</w:t>
            </w:r>
          </w:p>
        </w:tc>
        <w:tc>
          <w:tcPr>
            <w:tcW w:w="535" w:type="dxa"/>
            <w:tcBorders>
              <w:top w:val="single" w:color="B9E4D4" w:sz="0" w:space="0"/>
              <w:left w:val="single" w:color="B9E4D4" w:sz="0" w:space="0"/>
              <w:bottom w:val="single" w:color="B9E4D4" w:sz="0" w:space="0"/>
              <w:right w:val="single" w:color="B9E4D4" w:sz="0" w:space="0"/>
            </w:tcBorders>
            <w:shd w:val="clear" w:color="auto" w:fill="DDF2EA"/>
            <w:noWrap/>
            <w:vAlign w:val="bottom"/>
          </w:tcPr>
          <w:p>
            <w:pPr>
              <w:rPr>
                <w:rFonts w:hint="default"/>
                <w:color w:val="000000"/>
                <w:sz w:val="15"/>
                <w:szCs w:val="16"/>
                <w:lang w:val="en-US" w:eastAsia="zh-CN"/>
              </w:rPr>
            </w:pPr>
            <w:r>
              <w:rPr>
                <w:rFonts w:hint="default"/>
                <w:color w:val="000000"/>
                <w:sz w:val="15"/>
                <w:szCs w:val="16"/>
                <w:lang w:val="en-US" w:eastAsia="zh-CN"/>
              </w:rPr>
              <w:t>4.33</w:t>
            </w:r>
          </w:p>
        </w:tc>
        <w:tc>
          <w:tcPr>
            <w:tcW w:w="382" w:type="dxa"/>
            <w:tcBorders>
              <w:top w:val="single" w:color="B9E4D4" w:sz="0" w:space="0"/>
              <w:left w:val="single" w:color="B9E4D4" w:sz="0" w:space="0"/>
              <w:bottom w:val="single" w:color="B9E4D4" w:sz="0" w:space="0"/>
              <w:right w:val="single" w:color="B9E4D4" w:sz="0" w:space="0"/>
            </w:tcBorders>
            <w:shd w:val="clear" w:color="auto" w:fill="DDF2EA"/>
            <w:noWrap/>
            <w:vAlign w:val="bottom"/>
          </w:tcPr>
          <w:p>
            <w:pPr>
              <w:rPr>
                <w:rFonts w:hint="default"/>
                <w:color w:val="000000"/>
                <w:sz w:val="15"/>
                <w:szCs w:val="16"/>
                <w:lang w:val="en-US" w:eastAsia="zh-CN"/>
              </w:rPr>
            </w:pPr>
            <w:r>
              <w:rPr>
                <w:rFonts w:hint="default"/>
                <w:color w:val="000000"/>
                <w:sz w:val="15"/>
                <w:szCs w:val="16"/>
                <w:lang w:val="en-US" w:eastAsia="zh-CN"/>
              </w:rPr>
              <w:t>4</w:t>
            </w:r>
          </w:p>
        </w:tc>
        <w:tc>
          <w:tcPr>
            <w:tcW w:w="622" w:type="dxa"/>
            <w:tcBorders>
              <w:top w:val="single" w:color="B9E4D4" w:sz="0" w:space="0"/>
              <w:left w:val="single" w:color="B9E4D4" w:sz="0" w:space="0"/>
              <w:bottom w:val="single" w:color="B9E4D4" w:sz="0" w:space="0"/>
              <w:right w:val="single" w:color="B9E4D4" w:sz="0" w:space="0"/>
            </w:tcBorders>
            <w:shd w:val="clear" w:color="auto" w:fill="DDF2EA"/>
            <w:noWrap/>
            <w:vAlign w:val="bottom"/>
          </w:tcPr>
          <w:p>
            <w:pPr>
              <w:rPr>
                <w:rFonts w:hint="default"/>
                <w:color w:val="000000"/>
                <w:sz w:val="15"/>
                <w:szCs w:val="16"/>
                <w:lang w:val="en-US" w:eastAsia="zh-CN"/>
              </w:rPr>
            </w:pPr>
            <w:r>
              <w:rPr>
                <w:rFonts w:hint="default"/>
                <w:color w:val="000000"/>
                <w:sz w:val="15"/>
                <w:szCs w:val="16"/>
                <w:lang w:val="en-US" w:eastAsia="zh-CN"/>
              </w:rPr>
              <w:t>TRUE</w:t>
            </w:r>
          </w:p>
        </w:tc>
        <w:tc>
          <w:tcPr>
            <w:tcW w:w="621" w:type="dxa"/>
            <w:tcBorders>
              <w:top w:val="single" w:color="B9E4D4" w:sz="0" w:space="0"/>
              <w:left w:val="single" w:color="B9E4D4" w:sz="0" w:space="0"/>
              <w:bottom w:val="single" w:color="B9E4D4" w:sz="0" w:space="0"/>
              <w:right w:val="single" w:color="B9E4D4" w:sz="0" w:space="0"/>
            </w:tcBorders>
            <w:shd w:val="clear" w:color="auto" w:fill="DDF2EA"/>
            <w:noWrap/>
            <w:vAlign w:val="bottom"/>
          </w:tcPr>
          <w:p>
            <w:pPr>
              <w:rPr>
                <w:rFonts w:hint="default"/>
                <w:color w:val="000000"/>
                <w:sz w:val="15"/>
                <w:szCs w:val="16"/>
                <w:lang w:val="en-US" w:eastAsia="zh-CN"/>
              </w:rPr>
            </w:pPr>
            <w:r>
              <w:rPr>
                <w:rFonts w:hint="default"/>
                <w:color w:val="000000"/>
                <w:sz w:val="15"/>
                <w:szCs w:val="16"/>
                <w:lang w:val="en-US" w:eastAsia="zh-CN"/>
              </w:rPr>
              <w:t>FALSE</w:t>
            </w:r>
          </w:p>
        </w:tc>
        <w:tc>
          <w:tcPr>
            <w:tcW w:w="720" w:type="dxa"/>
            <w:tcBorders>
              <w:top w:val="single" w:color="B9E4D4" w:sz="0" w:space="0"/>
              <w:left w:val="single" w:color="B9E4D4" w:sz="0" w:space="0"/>
              <w:bottom w:val="single" w:color="B9E4D4" w:sz="0" w:space="0"/>
              <w:right w:val="single" w:color="B9E4D4" w:sz="0" w:space="0"/>
            </w:tcBorders>
            <w:shd w:val="clear" w:color="auto" w:fill="DDF2EA"/>
            <w:noWrap/>
            <w:vAlign w:val="bottom"/>
          </w:tcPr>
          <w:p>
            <w:pPr>
              <w:rPr>
                <w:rFonts w:hint="default"/>
                <w:color w:val="000000"/>
                <w:sz w:val="15"/>
                <w:szCs w:val="16"/>
                <w:lang w:val="en-US" w:eastAsia="zh-CN"/>
              </w:rPr>
            </w:pPr>
            <w:r>
              <w:rPr>
                <w:rFonts w:hint="default"/>
                <w:color w:val="000000"/>
                <w:sz w:val="15"/>
                <w:szCs w:val="16"/>
                <w:lang w:val="en-US" w:eastAsia="zh-CN"/>
              </w:rPr>
              <w:t>FALSE</w:t>
            </w:r>
          </w:p>
        </w:tc>
        <w:tc>
          <w:tcPr>
            <w:tcW w:w="666" w:type="dxa"/>
            <w:tcBorders>
              <w:top w:val="single" w:color="B9E4D4" w:sz="0" w:space="0"/>
              <w:left w:val="single" w:color="B9E4D4" w:sz="0" w:space="0"/>
              <w:bottom w:val="single" w:color="B9E4D4" w:sz="0" w:space="0"/>
              <w:right w:val="single" w:color="B9E4D4" w:sz="0" w:space="0"/>
            </w:tcBorders>
            <w:shd w:val="clear" w:color="auto" w:fill="DDF2EA"/>
            <w:noWrap/>
            <w:vAlign w:val="bottom"/>
          </w:tcPr>
          <w:p>
            <w:pPr>
              <w:rPr>
                <w:rFonts w:hint="default"/>
                <w:color w:val="000000"/>
                <w:sz w:val="15"/>
                <w:szCs w:val="16"/>
                <w:lang w:val="en-US" w:eastAsia="zh-CN"/>
              </w:rPr>
            </w:pPr>
            <w:r>
              <w:rPr>
                <w:rFonts w:hint="default"/>
                <w:color w:val="000000"/>
                <w:sz w:val="15"/>
                <w:szCs w:val="16"/>
                <w:lang w:val="en-US" w:eastAsia="zh-CN"/>
              </w:rPr>
              <w:t>FALSE</w:t>
            </w:r>
          </w:p>
        </w:tc>
        <w:tc>
          <w:tcPr>
            <w:tcW w:w="676" w:type="dxa"/>
            <w:tcBorders>
              <w:top w:val="single" w:color="B9E4D4" w:sz="0" w:space="0"/>
              <w:left w:val="single" w:color="B9E4D4" w:sz="0" w:space="0"/>
              <w:bottom w:val="single" w:color="B9E4D4" w:sz="0" w:space="0"/>
              <w:right w:val="single" w:color="B9E4D4" w:sz="0" w:space="0"/>
            </w:tcBorders>
            <w:shd w:val="clear" w:color="auto" w:fill="DDF2EA"/>
            <w:noWrap/>
            <w:vAlign w:val="bottom"/>
          </w:tcPr>
          <w:p>
            <w:pPr>
              <w:rPr>
                <w:rFonts w:hint="default"/>
                <w:color w:val="000000"/>
                <w:sz w:val="15"/>
                <w:szCs w:val="16"/>
                <w:lang w:val="en-US" w:eastAsia="zh-CN"/>
              </w:rPr>
            </w:pPr>
            <w:r>
              <w:rPr>
                <w:rFonts w:hint="default"/>
                <w:color w:val="000000"/>
                <w:sz w:val="15"/>
                <w:szCs w:val="16"/>
                <w:lang w:val="en-US" w:eastAsia="zh-CN"/>
              </w:rPr>
              <w:t>FALSE</w:t>
            </w:r>
          </w:p>
        </w:tc>
        <w:tc>
          <w:tcPr>
            <w:tcW w:w="611" w:type="dxa"/>
            <w:tcBorders>
              <w:top w:val="single" w:color="B9E4D4" w:sz="0" w:space="0"/>
              <w:left w:val="single" w:color="B9E4D4" w:sz="0" w:space="0"/>
              <w:bottom w:val="single" w:color="B9E4D4" w:sz="0" w:space="0"/>
              <w:right w:val="single" w:color="B9E4D4" w:sz="0" w:space="0"/>
            </w:tcBorders>
            <w:shd w:val="clear" w:color="auto" w:fill="DDF2EA"/>
            <w:noWrap/>
            <w:vAlign w:val="bottom"/>
          </w:tcPr>
          <w:p>
            <w:pPr>
              <w:rPr>
                <w:rFonts w:hint="default"/>
                <w:color w:val="000000"/>
                <w:sz w:val="15"/>
                <w:szCs w:val="16"/>
                <w:lang w:val="en-US" w:eastAsia="zh-CN"/>
              </w:rPr>
            </w:pPr>
            <w:r>
              <w:rPr>
                <w:rFonts w:hint="default"/>
                <w:color w:val="000000"/>
                <w:sz w:val="15"/>
                <w:szCs w:val="16"/>
                <w:lang w:val="en-US" w:eastAsia="zh-CN"/>
              </w:rPr>
              <w:t>FALSE</w:t>
            </w:r>
          </w:p>
        </w:tc>
        <w:tc>
          <w:tcPr>
            <w:tcW w:w="747" w:type="dxa"/>
            <w:tcBorders>
              <w:top w:val="single" w:color="B9E4D4" w:sz="0" w:space="0"/>
              <w:left w:val="single" w:color="B9E4D4" w:sz="0" w:space="0"/>
              <w:bottom w:val="single" w:color="B9E4D4" w:sz="0" w:space="0"/>
              <w:right w:val="single" w:color="B9E4D4" w:sz="0" w:space="0"/>
            </w:tcBorders>
            <w:shd w:val="clear" w:color="auto" w:fill="DDF2EA"/>
            <w:noWrap/>
            <w:vAlign w:val="bottom"/>
          </w:tcPr>
          <w:p>
            <w:pPr>
              <w:rPr>
                <w:rFonts w:hint="default"/>
                <w:color w:val="000000"/>
                <w:sz w:val="15"/>
                <w:szCs w:val="16"/>
                <w:lang w:val="en-US" w:eastAsia="zh-CN"/>
              </w:rPr>
            </w:pPr>
            <w:r>
              <w:rPr>
                <w:rFonts w:hint="default"/>
                <w:color w:val="000000"/>
                <w:sz w:val="15"/>
                <w:szCs w:val="16"/>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591" w:type="dxa"/>
            <w:tcBorders>
              <w:top w:val="single" w:color="B9E4D4" w:sz="0" w:space="0"/>
              <w:left w:val="single" w:color="B9E4D4" w:sz="0" w:space="0"/>
              <w:bottom w:val="single" w:color="399473" w:sz="0" w:space="0"/>
              <w:right w:val="single" w:color="B9E4D4" w:sz="0" w:space="0"/>
            </w:tcBorders>
            <w:shd w:val="clear" w:color="auto" w:fill="71C8AA"/>
            <w:noWrap/>
            <w:vAlign w:val="bottom"/>
          </w:tcPr>
          <w:p>
            <w:pPr>
              <w:rPr>
                <w:rFonts w:hint="default"/>
                <w:color w:val="000000"/>
                <w:sz w:val="15"/>
                <w:szCs w:val="16"/>
                <w:lang w:val="en-US" w:eastAsia="zh-CN"/>
              </w:rPr>
            </w:pPr>
            <w:r>
              <w:rPr>
                <w:rFonts w:hint="default"/>
                <w:color w:val="000000"/>
                <w:sz w:val="15"/>
                <w:szCs w:val="16"/>
                <w:lang w:val="en-US" w:eastAsia="zh-CN"/>
              </w:rPr>
              <w:t>0.13</w:t>
            </w:r>
          </w:p>
        </w:tc>
        <w:tc>
          <w:tcPr>
            <w:tcW w:w="491" w:type="dxa"/>
            <w:tcBorders>
              <w:top w:val="single" w:color="B9E4D4" w:sz="0" w:space="0"/>
              <w:left w:val="single" w:color="B9E4D4" w:sz="0" w:space="0"/>
              <w:bottom w:val="single" w:color="399473" w:sz="0" w:space="0"/>
              <w:right w:val="single" w:color="B9E4D4" w:sz="0" w:space="0"/>
            </w:tcBorders>
            <w:shd w:val="clear" w:color="auto" w:fill="DDF2EA"/>
            <w:noWrap/>
            <w:vAlign w:val="bottom"/>
          </w:tcPr>
          <w:p>
            <w:pPr>
              <w:rPr>
                <w:rFonts w:hint="default"/>
                <w:color w:val="000000"/>
                <w:sz w:val="15"/>
                <w:szCs w:val="16"/>
                <w:lang w:val="en-US" w:eastAsia="zh-CN"/>
              </w:rPr>
            </w:pPr>
            <w:r>
              <w:rPr>
                <w:rFonts w:hint="default"/>
                <w:color w:val="000000"/>
                <w:sz w:val="15"/>
                <w:szCs w:val="16"/>
                <w:lang w:val="en-US" w:eastAsia="zh-CN"/>
              </w:rPr>
              <w:t>4.48</w:t>
            </w:r>
          </w:p>
        </w:tc>
        <w:tc>
          <w:tcPr>
            <w:tcW w:w="643" w:type="dxa"/>
            <w:tcBorders>
              <w:top w:val="single" w:color="B9E4D4" w:sz="0" w:space="0"/>
              <w:left w:val="single" w:color="B9E4D4" w:sz="0" w:space="0"/>
              <w:bottom w:val="single" w:color="399473" w:sz="0" w:space="0"/>
              <w:right w:val="single" w:color="B9E4D4" w:sz="0" w:space="0"/>
            </w:tcBorders>
            <w:shd w:val="clear" w:color="auto" w:fill="FFFFFF"/>
            <w:noWrap/>
            <w:vAlign w:val="bottom"/>
          </w:tcPr>
          <w:p>
            <w:pPr>
              <w:rPr>
                <w:rFonts w:hint="default"/>
                <w:color w:val="000000"/>
                <w:sz w:val="15"/>
                <w:szCs w:val="16"/>
                <w:lang w:val="en-US" w:eastAsia="zh-CN"/>
              </w:rPr>
            </w:pPr>
            <w:r>
              <w:rPr>
                <w:rFonts w:hint="default"/>
                <w:color w:val="000000"/>
                <w:sz w:val="15"/>
                <w:szCs w:val="16"/>
                <w:lang w:val="en-US" w:eastAsia="zh-CN"/>
              </w:rPr>
              <w:t>2</w:t>
            </w:r>
          </w:p>
        </w:tc>
        <w:tc>
          <w:tcPr>
            <w:tcW w:w="579" w:type="dxa"/>
            <w:tcBorders>
              <w:top w:val="single" w:color="B9E4D4" w:sz="0" w:space="0"/>
              <w:left w:val="single" w:color="B9E4D4" w:sz="0" w:space="0"/>
              <w:bottom w:val="single" w:color="399473" w:sz="0" w:space="0"/>
              <w:right w:val="single" w:color="B9E4D4" w:sz="0" w:space="0"/>
            </w:tcBorders>
            <w:shd w:val="clear" w:color="auto" w:fill="DDF2EA"/>
            <w:noWrap/>
            <w:vAlign w:val="bottom"/>
          </w:tcPr>
          <w:p>
            <w:pPr>
              <w:rPr>
                <w:rFonts w:hint="default"/>
                <w:color w:val="000000"/>
                <w:sz w:val="15"/>
                <w:szCs w:val="16"/>
                <w:lang w:val="en-US" w:eastAsia="zh-CN"/>
              </w:rPr>
            </w:pPr>
            <w:r>
              <w:rPr>
                <w:rFonts w:hint="default"/>
                <w:color w:val="000000"/>
                <w:sz w:val="15"/>
                <w:szCs w:val="16"/>
                <w:lang w:val="en-US" w:eastAsia="zh-CN"/>
              </w:rPr>
              <w:t>4.46</w:t>
            </w:r>
          </w:p>
        </w:tc>
        <w:tc>
          <w:tcPr>
            <w:tcW w:w="534" w:type="dxa"/>
            <w:tcBorders>
              <w:top w:val="single" w:color="B9E4D4" w:sz="0" w:space="0"/>
              <w:left w:val="single" w:color="B9E4D4" w:sz="0" w:space="0"/>
              <w:bottom w:val="single" w:color="399473" w:sz="0" w:space="0"/>
              <w:right w:val="single" w:color="B9E4D4" w:sz="0" w:space="0"/>
            </w:tcBorders>
            <w:shd w:val="clear" w:color="auto" w:fill="FFFFFF"/>
            <w:noWrap/>
            <w:vAlign w:val="bottom"/>
          </w:tcPr>
          <w:p>
            <w:pPr>
              <w:rPr>
                <w:rFonts w:hint="default"/>
                <w:color w:val="000000"/>
                <w:sz w:val="15"/>
                <w:szCs w:val="16"/>
                <w:lang w:val="en-US" w:eastAsia="zh-CN"/>
              </w:rPr>
            </w:pPr>
            <w:r>
              <w:rPr>
                <w:rFonts w:hint="default"/>
                <w:color w:val="000000"/>
                <w:sz w:val="15"/>
                <w:szCs w:val="16"/>
                <w:lang w:val="en-US" w:eastAsia="zh-CN"/>
              </w:rPr>
              <w:t>0.4</w:t>
            </w:r>
          </w:p>
        </w:tc>
        <w:tc>
          <w:tcPr>
            <w:tcW w:w="524" w:type="dxa"/>
            <w:tcBorders>
              <w:top w:val="single" w:color="B9E4D4" w:sz="0" w:space="0"/>
              <w:left w:val="single" w:color="B9E4D4" w:sz="0" w:space="0"/>
              <w:bottom w:val="single" w:color="399473" w:sz="0" w:space="0"/>
              <w:right w:val="single" w:color="B9E4D4" w:sz="0" w:space="0"/>
            </w:tcBorders>
            <w:shd w:val="clear" w:color="auto" w:fill="DDF2EA"/>
            <w:noWrap/>
            <w:vAlign w:val="bottom"/>
          </w:tcPr>
          <w:p>
            <w:pPr>
              <w:rPr>
                <w:rFonts w:hint="default"/>
                <w:color w:val="000000"/>
                <w:sz w:val="15"/>
                <w:szCs w:val="16"/>
                <w:lang w:val="en-US" w:eastAsia="zh-CN"/>
              </w:rPr>
            </w:pPr>
            <w:r>
              <w:rPr>
                <w:rFonts w:hint="default"/>
                <w:color w:val="000000"/>
                <w:sz w:val="15"/>
                <w:szCs w:val="16"/>
                <w:lang w:val="en-US" w:eastAsia="zh-CN"/>
              </w:rPr>
              <w:t>16</w:t>
            </w:r>
          </w:p>
        </w:tc>
        <w:tc>
          <w:tcPr>
            <w:tcW w:w="534" w:type="dxa"/>
            <w:tcBorders>
              <w:top w:val="single" w:color="B9E4D4" w:sz="0" w:space="0"/>
              <w:left w:val="single" w:color="B9E4D4" w:sz="0" w:space="0"/>
              <w:bottom w:val="single" w:color="399473" w:sz="0" w:space="0"/>
              <w:right w:val="single" w:color="B9E4D4" w:sz="0" w:space="0"/>
            </w:tcBorders>
            <w:shd w:val="clear" w:color="auto" w:fill="FFFFFF"/>
            <w:noWrap/>
            <w:vAlign w:val="bottom"/>
          </w:tcPr>
          <w:p>
            <w:pPr>
              <w:rPr>
                <w:rFonts w:hint="default"/>
                <w:color w:val="000000"/>
                <w:sz w:val="15"/>
                <w:szCs w:val="16"/>
                <w:lang w:val="en-US" w:eastAsia="zh-CN"/>
              </w:rPr>
            </w:pPr>
            <w:r>
              <w:rPr>
                <w:rFonts w:hint="default"/>
                <w:color w:val="000000"/>
                <w:sz w:val="15"/>
                <w:szCs w:val="16"/>
                <w:lang w:val="en-US" w:eastAsia="zh-CN"/>
              </w:rPr>
              <w:t>4.83</w:t>
            </w:r>
          </w:p>
        </w:tc>
        <w:tc>
          <w:tcPr>
            <w:tcW w:w="535" w:type="dxa"/>
            <w:tcBorders>
              <w:top w:val="single" w:color="B9E4D4" w:sz="0" w:space="0"/>
              <w:left w:val="single" w:color="B9E4D4" w:sz="0" w:space="0"/>
              <w:bottom w:val="single" w:color="399473" w:sz="0" w:space="0"/>
              <w:right w:val="single" w:color="B9E4D4" w:sz="0" w:space="0"/>
            </w:tcBorders>
            <w:shd w:val="clear" w:color="auto" w:fill="DDF2EA"/>
            <w:noWrap/>
            <w:vAlign w:val="bottom"/>
          </w:tcPr>
          <w:p>
            <w:pPr>
              <w:rPr>
                <w:rFonts w:hint="default"/>
                <w:color w:val="000000"/>
                <w:sz w:val="15"/>
                <w:szCs w:val="16"/>
                <w:lang w:val="en-US" w:eastAsia="zh-CN"/>
              </w:rPr>
            </w:pPr>
            <w:r>
              <w:rPr>
                <w:rFonts w:hint="default"/>
                <w:color w:val="000000"/>
                <w:sz w:val="15"/>
                <w:szCs w:val="16"/>
                <w:lang w:val="en-US" w:eastAsia="zh-CN"/>
              </w:rPr>
              <w:t>4.45</w:t>
            </w:r>
          </w:p>
        </w:tc>
        <w:tc>
          <w:tcPr>
            <w:tcW w:w="382" w:type="dxa"/>
            <w:tcBorders>
              <w:top w:val="single" w:color="B9E4D4" w:sz="0" w:space="0"/>
              <w:left w:val="single" w:color="B9E4D4" w:sz="0" w:space="0"/>
              <w:bottom w:val="single" w:color="399473" w:sz="0" w:space="0"/>
              <w:right w:val="single" w:color="B9E4D4" w:sz="0" w:space="0"/>
            </w:tcBorders>
            <w:shd w:val="clear" w:color="auto" w:fill="FFFFFF"/>
            <w:noWrap/>
            <w:vAlign w:val="bottom"/>
          </w:tcPr>
          <w:p>
            <w:pPr>
              <w:rPr>
                <w:rFonts w:hint="default"/>
                <w:color w:val="000000"/>
                <w:sz w:val="15"/>
                <w:szCs w:val="16"/>
                <w:lang w:val="en-US" w:eastAsia="zh-CN"/>
              </w:rPr>
            </w:pPr>
            <w:r>
              <w:rPr>
                <w:rFonts w:hint="default"/>
                <w:color w:val="000000"/>
                <w:sz w:val="15"/>
                <w:szCs w:val="16"/>
                <w:lang w:val="en-US" w:eastAsia="zh-CN"/>
              </w:rPr>
              <w:t>5</w:t>
            </w:r>
          </w:p>
        </w:tc>
        <w:tc>
          <w:tcPr>
            <w:tcW w:w="622" w:type="dxa"/>
            <w:tcBorders>
              <w:top w:val="single" w:color="B9E4D4" w:sz="0" w:space="0"/>
              <w:left w:val="single" w:color="B9E4D4" w:sz="0" w:space="0"/>
              <w:bottom w:val="single" w:color="399473" w:sz="0" w:space="0"/>
              <w:right w:val="single" w:color="B9E4D4" w:sz="0" w:space="0"/>
            </w:tcBorders>
            <w:shd w:val="clear" w:color="auto" w:fill="DDF2EA"/>
            <w:noWrap/>
            <w:vAlign w:val="bottom"/>
          </w:tcPr>
          <w:p>
            <w:pPr>
              <w:rPr>
                <w:rFonts w:hint="default"/>
                <w:color w:val="000000"/>
                <w:sz w:val="15"/>
                <w:szCs w:val="16"/>
                <w:lang w:val="en-US" w:eastAsia="zh-CN"/>
              </w:rPr>
            </w:pPr>
            <w:r>
              <w:rPr>
                <w:rFonts w:hint="default"/>
                <w:color w:val="000000"/>
                <w:sz w:val="15"/>
                <w:szCs w:val="16"/>
                <w:lang w:val="en-US" w:eastAsia="zh-CN"/>
              </w:rPr>
              <w:t>TRUE</w:t>
            </w:r>
          </w:p>
        </w:tc>
        <w:tc>
          <w:tcPr>
            <w:tcW w:w="621" w:type="dxa"/>
            <w:tcBorders>
              <w:top w:val="single" w:color="B9E4D4" w:sz="0" w:space="0"/>
              <w:left w:val="single" w:color="B9E4D4" w:sz="0" w:space="0"/>
              <w:bottom w:val="single" w:color="399473" w:sz="0" w:space="0"/>
              <w:right w:val="single" w:color="B9E4D4" w:sz="0" w:space="0"/>
            </w:tcBorders>
            <w:shd w:val="clear" w:color="auto" w:fill="FFFFFF"/>
            <w:noWrap/>
            <w:vAlign w:val="bottom"/>
          </w:tcPr>
          <w:p>
            <w:pPr>
              <w:rPr>
                <w:rFonts w:hint="default"/>
                <w:color w:val="000000"/>
                <w:sz w:val="15"/>
                <w:szCs w:val="16"/>
                <w:lang w:val="en-US" w:eastAsia="zh-CN"/>
              </w:rPr>
            </w:pPr>
            <w:r>
              <w:rPr>
                <w:rFonts w:hint="default"/>
                <w:color w:val="000000"/>
                <w:sz w:val="15"/>
                <w:szCs w:val="16"/>
                <w:lang w:val="en-US" w:eastAsia="zh-CN"/>
              </w:rPr>
              <w:t>FALSE</w:t>
            </w:r>
          </w:p>
        </w:tc>
        <w:tc>
          <w:tcPr>
            <w:tcW w:w="720" w:type="dxa"/>
            <w:tcBorders>
              <w:top w:val="single" w:color="B9E4D4" w:sz="0" w:space="0"/>
              <w:left w:val="single" w:color="B9E4D4" w:sz="0" w:space="0"/>
              <w:bottom w:val="single" w:color="399473" w:sz="0" w:space="0"/>
              <w:right w:val="single" w:color="B9E4D4" w:sz="0" w:space="0"/>
            </w:tcBorders>
            <w:shd w:val="clear" w:color="auto" w:fill="DDF2EA"/>
            <w:noWrap/>
            <w:vAlign w:val="bottom"/>
          </w:tcPr>
          <w:p>
            <w:pPr>
              <w:rPr>
                <w:rFonts w:hint="default"/>
                <w:color w:val="000000"/>
                <w:sz w:val="15"/>
                <w:szCs w:val="16"/>
                <w:lang w:val="en-US" w:eastAsia="zh-CN"/>
              </w:rPr>
            </w:pPr>
            <w:r>
              <w:rPr>
                <w:rFonts w:hint="default"/>
                <w:color w:val="000000"/>
                <w:sz w:val="15"/>
                <w:szCs w:val="16"/>
                <w:lang w:val="en-US" w:eastAsia="zh-CN"/>
              </w:rPr>
              <w:t>FALSE</w:t>
            </w:r>
          </w:p>
        </w:tc>
        <w:tc>
          <w:tcPr>
            <w:tcW w:w="666" w:type="dxa"/>
            <w:tcBorders>
              <w:top w:val="single" w:color="B9E4D4" w:sz="0" w:space="0"/>
              <w:left w:val="single" w:color="B9E4D4" w:sz="0" w:space="0"/>
              <w:bottom w:val="single" w:color="399473" w:sz="0" w:space="0"/>
              <w:right w:val="single" w:color="B9E4D4" w:sz="0" w:space="0"/>
            </w:tcBorders>
            <w:shd w:val="clear" w:color="auto" w:fill="FFFFFF"/>
            <w:noWrap/>
            <w:vAlign w:val="bottom"/>
          </w:tcPr>
          <w:p>
            <w:pPr>
              <w:rPr>
                <w:rFonts w:hint="default"/>
                <w:color w:val="000000"/>
                <w:sz w:val="15"/>
                <w:szCs w:val="16"/>
                <w:lang w:val="en-US" w:eastAsia="zh-CN"/>
              </w:rPr>
            </w:pPr>
            <w:r>
              <w:rPr>
                <w:rFonts w:hint="default"/>
                <w:color w:val="000000"/>
                <w:sz w:val="15"/>
                <w:szCs w:val="16"/>
                <w:lang w:val="en-US" w:eastAsia="zh-CN"/>
              </w:rPr>
              <w:t>FALSE</w:t>
            </w:r>
          </w:p>
        </w:tc>
        <w:tc>
          <w:tcPr>
            <w:tcW w:w="676" w:type="dxa"/>
            <w:tcBorders>
              <w:top w:val="single" w:color="B9E4D4" w:sz="0" w:space="0"/>
              <w:left w:val="single" w:color="B9E4D4" w:sz="0" w:space="0"/>
              <w:bottom w:val="single" w:color="399473" w:sz="0" w:space="0"/>
              <w:right w:val="single" w:color="B9E4D4" w:sz="0" w:space="0"/>
            </w:tcBorders>
            <w:shd w:val="clear" w:color="auto" w:fill="DDF2EA"/>
            <w:noWrap/>
            <w:vAlign w:val="bottom"/>
          </w:tcPr>
          <w:p>
            <w:pPr>
              <w:rPr>
                <w:rFonts w:hint="default"/>
                <w:color w:val="000000"/>
                <w:sz w:val="15"/>
                <w:szCs w:val="16"/>
                <w:lang w:val="en-US" w:eastAsia="zh-CN"/>
              </w:rPr>
            </w:pPr>
            <w:r>
              <w:rPr>
                <w:rFonts w:hint="default"/>
                <w:color w:val="000000"/>
                <w:sz w:val="15"/>
                <w:szCs w:val="16"/>
                <w:lang w:val="en-US" w:eastAsia="zh-CN"/>
              </w:rPr>
              <w:t>FALSE</w:t>
            </w:r>
          </w:p>
        </w:tc>
        <w:tc>
          <w:tcPr>
            <w:tcW w:w="611" w:type="dxa"/>
            <w:tcBorders>
              <w:top w:val="single" w:color="B9E4D4" w:sz="0" w:space="0"/>
              <w:left w:val="single" w:color="B9E4D4" w:sz="0" w:space="0"/>
              <w:bottom w:val="single" w:color="399473" w:sz="0" w:space="0"/>
              <w:right w:val="single" w:color="B9E4D4" w:sz="0" w:space="0"/>
            </w:tcBorders>
            <w:shd w:val="clear" w:color="auto" w:fill="FFFFFF"/>
            <w:noWrap/>
            <w:vAlign w:val="bottom"/>
          </w:tcPr>
          <w:p>
            <w:pPr>
              <w:rPr>
                <w:rFonts w:hint="default"/>
                <w:color w:val="000000"/>
                <w:sz w:val="15"/>
                <w:szCs w:val="16"/>
                <w:lang w:val="en-US" w:eastAsia="zh-CN"/>
              </w:rPr>
            </w:pPr>
            <w:r>
              <w:rPr>
                <w:rFonts w:hint="default"/>
                <w:color w:val="000000"/>
                <w:sz w:val="15"/>
                <w:szCs w:val="16"/>
                <w:lang w:val="en-US" w:eastAsia="zh-CN"/>
              </w:rPr>
              <w:t>FALSE</w:t>
            </w:r>
          </w:p>
        </w:tc>
        <w:tc>
          <w:tcPr>
            <w:tcW w:w="747" w:type="dxa"/>
            <w:tcBorders>
              <w:top w:val="single" w:color="B9E4D4" w:sz="0" w:space="0"/>
              <w:left w:val="single" w:color="B9E4D4" w:sz="0" w:space="0"/>
              <w:bottom w:val="single" w:color="399473" w:sz="0" w:space="0"/>
              <w:right w:val="single" w:color="B9E4D4" w:sz="0" w:space="0"/>
            </w:tcBorders>
            <w:shd w:val="clear" w:color="auto" w:fill="DDF2EA"/>
            <w:noWrap/>
            <w:vAlign w:val="bottom"/>
          </w:tcPr>
          <w:p>
            <w:pPr>
              <w:rPr>
                <w:rFonts w:hint="default"/>
                <w:color w:val="000000"/>
                <w:sz w:val="15"/>
                <w:szCs w:val="16"/>
                <w:lang w:val="en-US" w:eastAsia="zh-CN"/>
              </w:rPr>
            </w:pPr>
            <w:r>
              <w:rPr>
                <w:rFonts w:hint="default"/>
                <w:color w:val="000000"/>
                <w:sz w:val="15"/>
                <w:szCs w:val="16"/>
                <w:lang w:val="en-US" w:eastAsia="zh-CN"/>
              </w:rPr>
              <w:t>TRUE</w:t>
            </w:r>
          </w:p>
        </w:tc>
      </w:tr>
    </w:tbl>
    <w:p>
      <w:pPr>
        <w:snapToGrid/>
        <w:spacing w:beforeAutospacing="0" w:afterAutospacing="0" w:line="400" w:lineRule="exact"/>
        <w:ind w:left="0" w:leftChars="0" w:right="0" w:rightChars="0" w:firstLine="480" w:firstLineChars="200"/>
        <w:jc w:val="both"/>
        <w:rPr>
          <w:rFonts w:ascii="宋体" w:eastAsia="宋体"/>
          <w:sz w:val="24"/>
        </w:rPr>
      </w:pPr>
    </w:p>
    <w:p>
      <w:pPr>
        <w:snapToGrid/>
        <w:spacing w:beforeAutospacing="0" w:afterAutospacing="0" w:line="400" w:lineRule="exact"/>
        <w:ind w:left="0" w:leftChars="0" w:right="0" w:rightChars="0" w:firstLine="480" w:firstLineChars="200"/>
        <w:jc w:val="both"/>
        <w:rPr>
          <w:rFonts w:ascii="宋体" w:eastAsia="宋体"/>
          <w:sz w:val="24"/>
        </w:rPr>
      </w:pPr>
    </w:p>
    <w:p>
      <w:pPr>
        <w:pStyle w:val="4"/>
        <w:bidi w:val="0"/>
        <w:snapToGrid/>
        <w:spacing w:before="0" w:beforeLines="0" w:beforeAutospacing="0" w:after="0" w:afterLines="0" w:afterAutospacing="0" w:line="400" w:lineRule="exact"/>
        <w:ind w:left="0" w:leftChars="0" w:right="0" w:rightChars="0" w:firstLine="482" w:firstLineChars="200"/>
        <w:jc w:val="both"/>
        <w:rPr>
          <w:rFonts w:hint="default" w:ascii="宋体" w:eastAsia="宋体"/>
          <w:sz w:val="24"/>
        </w:rPr>
      </w:pPr>
      <w:r>
        <w:rPr>
          <w:rFonts w:hint="default" w:ascii="宋体" w:eastAsia="宋体"/>
          <w:sz w:val="24"/>
          <w:lang w:val="en-US" w:eastAsia="zh-CN"/>
        </w:rPr>
        <w:t>（7）进一步特征选择</w:t>
      </w:r>
    </w:p>
    <w:p>
      <w:pPr>
        <w:snapToGrid/>
        <w:spacing w:beforeAutospacing="0" w:afterAutospacing="0" w:line="400" w:lineRule="exact"/>
        <w:ind w:left="0" w:leftChars="0" w:right="0" w:rightChars="0" w:firstLine="480" w:firstLineChars="200"/>
        <w:jc w:val="both"/>
        <w:rPr>
          <w:rFonts w:ascii="宋体" w:eastAsia="宋体"/>
          <w:sz w:val="24"/>
        </w:rPr>
      </w:pP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default" w:ascii="宋体" w:eastAsia="宋体"/>
          <w:sz w:val="24"/>
          <w:lang w:val="en-US" w:eastAsia="zh-CN"/>
        </w:rPr>
        <w:t>首先通过绘制热图观察目前数据中各特征之间的相关性</w:t>
      </w:r>
    </w:p>
    <w:p>
      <w:pPr>
        <w:ind w:left="0" w:leftChars="0" w:right="0" w:rightChars="0" w:firstLine="0" w:firstLineChars="0"/>
        <w:jc w:val="center"/>
        <w:rPr>
          <w:rFonts w:hint="default" w:ascii="宋体" w:eastAsia="宋体"/>
          <w:sz w:val="24"/>
          <w:lang w:val="en-US" w:eastAsia="zh-CN"/>
        </w:rPr>
      </w:pPr>
      <w:r>
        <w:rPr>
          <w:rFonts w:hint="default" w:ascii="宋体" w:eastAsia="宋体"/>
          <w:sz w:val="24"/>
          <w:lang w:val="en-US" w:eastAsia="zh-CN"/>
        </w:rPr>
        <w:drawing>
          <wp:inline distT="0" distB="0" distL="114300" distR="114300">
            <wp:extent cx="5598160" cy="5786755"/>
            <wp:effectExtent l="0" t="0" r="10160" b="444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6"/>
                    <a:srcRect l="3626" t="7387" r="9013" b="2325"/>
                    <a:stretch>
                      <a:fillRect/>
                    </a:stretch>
                  </pic:blipFill>
                  <pic:spPr>
                    <a:xfrm>
                      <a:off x="0" y="0"/>
                      <a:ext cx="5598160" cy="5786755"/>
                    </a:xfrm>
                    <a:prstGeom prst="rect">
                      <a:avLst/>
                    </a:prstGeom>
                    <a:noFill/>
                    <a:ln>
                      <a:noFill/>
                    </a:ln>
                  </pic:spPr>
                </pic:pic>
              </a:graphicData>
            </a:graphic>
          </wp:inline>
        </w:drawing>
      </w:r>
    </w:p>
    <w:p>
      <w:pPr>
        <w:ind w:left="0" w:leftChars="0" w:right="0" w:rightChars="0" w:firstLine="0" w:firstLineChars="0"/>
        <w:jc w:val="center"/>
        <w:rPr>
          <w:rFonts w:hint="default" w:ascii="宋体" w:eastAsia="宋体"/>
          <w:sz w:val="24"/>
          <w:lang w:val="en-US" w:eastAsia="zh-CN"/>
        </w:rPr>
      </w:pPr>
      <w:r>
        <w:rPr>
          <w:rFonts w:hint="default" w:ascii="宋体" w:eastAsia="宋体"/>
          <w:sz w:val="24"/>
          <w:lang w:val="en-US" w:eastAsia="zh-CN"/>
        </w:rPr>
        <w:drawing>
          <wp:inline distT="0" distB="0" distL="114300" distR="114300">
            <wp:extent cx="5447030" cy="3905250"/>
            <wp:effectExtent l="0" t="0" r="8890" b="1143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7"/>
                    <a:stretch>
                      <a:fillRect/>
                    </a:stretch>
                  </pic:blipFill>
                  <pic:spPr>
                    <a:xfrm>
                      <a:off x="0" y="0"/>
                      <a:ext cx="5447030" cy="3905250"/>
                    </a:xfrm>
                    <a:prstGeom prst="rect">
                      <a:avLst/>
                    </a:prstGeom>
                    <a:noFill/>
                    <a:ln>
                      <a:noFill/>
                    </a:ln>
                  </pic:spPr>
                </pic:pic>
              </a:graphicData>
            </a:graphic>
          </wp:inline>
        </w:drawing>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default" w:ascii="宋体" w:eastAsia="宋体"/>
          <w:sz w:val="24"/>
          <w:lang w:val="en-US" w:eastAsia="zh-CN"/>
        </w:rPr>
        <w:t>由于绝对值小于0.</w:t>
      </w:r>
      <w:r>
        <w:rPr>
          <w:rFonts w:hint="eastAsia" w:ascii="宋体" w:eastAsia="宋体"/>
          <w:sz w:val="24"/>
          <w:lang w:val="en-US" w:eastAsia="zh-CN"/>
        </w:rPr>
        <w:t>1</w:t>
      </w:r>
      <w:r>
        <w:rPr>
          <w:rFonts w:hint="default" w:ascii="宋体" w:eastAsia="宋体"/>
          <w:sz w:val="24"/>
          <w:lang w:val="en-US" w:eastAsia="zh-CN"/>
        </w:rPr>
        <w:t>的相关性被认为是非常弱的，故为了降低特征维度，提高模型的泛化能力，可尝试去掉绝对值小于0.</w:t>
      </w:r>
      <w:r>
        <w:rPr>
          <w:rFonts w:hint="eastAsia" w:ascii="宋体" w:eastAsia="宋体"/>
          <w:sz w:val="24"/>
          <w:lang w:val="en-US" w:eastAsia="zh-CN"/>
        </w:rPr>
        <w:t>1</w:t>
      </w:r>
      <w:r>
        <w:rPr>
          <w:rFonts w:hint="default" w:ascii="宋体" w:eastAsia="宋体"/>
          <w:sz w:val="24"/>
          <w:lang w:val="en-US" w:eastAsia="zh-CN"/>
        </w:rPr>
        <w:t>的特征来进行训练。但由于热图计算的是线性相关性，而各种特征之间的关系可能不止线性，故不可贸然地直接去掉</w:t>
      </w:r>
      <w:r>
        <w:rPr>
          <w:rFonts w:hint="eastAsia" w:ascii="宋体" w:eastAsia="宋体"/>
          <w:sz w:val="24"/>
          <w:lang w:val="en-US" w:eastAsia="zh-CN"/>
        </w:rPr>
        <w:t>。在本项目中</w:t>
      </w:r>
      <w:r>
        <w:rPr>
          <w:rFonts w:hint="default" w:ascii="宋体" w:eastAsia="宋体"/>
          <w:sz w:val="24"/>
          <w:lang w:val="en-US" w:eastAsia="zh-CN"/>
        </w:rPr>
        <w:t>同时训练这两种数据，比较并选择更优的模型</w:t>
      </w:r>
      <w:r>
        <w:rPr>
          <w:rFonts w:hint="eastAsia" w:ascii="宋体" w:eastAsia="宋体"/>
          <w:sz w:val="24"/>
          <w:lang w:val="en-US" w:eastAsia="zh-CN"/>
        </w:rPr>
        <w:t>和数据</w:t>
      </w:r>
      <w:r>
        <w:rPr>
          <w:rFonts w:hint="default" w:ascii="宋体" w:eastAsia="宋体"/>
          <w:sz w:val="24"/>
          <w:lang w:val="en-US" w:eastAsia="zh-CN"/>
        </w:rPr>
        <w:t>。使用以下代码创建新的数据表并分别命名为 feature_all.xlsx 和 feature_selected.xlsx。分别对应未去除相关性小于</w:t>
      </w:r>
      <w:r>
        <w:rPr>
          <w:rFonts w:hint="eastAsia" w:ascii="宋体" w:eastAsia="宋体"/>
          <w:sz w:val="24"/>
          <w:lang w:val="en-US" w:eastAsia="zh-CN"/>
        </w:rPr>
        <w:t>0.1</w:t>
      </w:r>
      <w:r>
        <w:rPr>
          <w:rFonts w:hint="default" w:ascii="宋体" w:eastAsia="宋体"/>
          <w:sz w:val="24"/>
          <w:lang w:val="en-US" w:eastAsia="zh-CN"/>
        </w:rPr>
        <w:t>的特征的数据和去除相关性小于</w:t>
      </w:r>
      <w:r>
        <w:rPr>
          <w:rFonts w:hint="eastAsia" w:ascii="宋体" w:eastAsia="宋体"/>
          <w:sz w:val="24"/>
          <w:lang w:val="en-US" w:eastAsia="zh-CN"/>
        </w:rPr>
        <w:t>0.1</w:t>
      </w:r>
      <w:r>
        <w:rPr>
          <w:rFonts w:hint="default" w:ascii="宋体" w:eastAsia="宋体"/>
          <w:sz w:val="24"/>
          <w:lang w:val="en-US" w:eastAsia="zh-CN"/>
        </w:rPr>
        <w:t>的特征的数据</w:t>
      </w:r>
      <w:r>
        <w:rPr>
          <w:rFonts w:hint="eastAsia" w:ascii="宋体" w:eastAsia="宋体"/>
          <w:sz w:val="24"/>
          <w:lang w:val="en-US" w:eastAsia="zh-CN"/>
        </w:rPr>
        <w:t>。值得注意的是，在去除特征后需要再计算一次销量并重新去除重复和离群数据（经观察离群值仍为销量大于14的数据）：</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rPr>
        <w:t>columns_to_drop = ['利润率', '子类别', '折扣', '标签', '类别_办公</w:t>
      </w:r>
      <w:r>
        <w:rPr>
          <w:rFonts w:hint="eastAsia" w:ascii="宋体" w:eastAsia="宋体"/>
          <w:i/>
          <w:iCs/>
          <w:sz w:val="24"/>
          <w:lang w:val="en-US" w:eastAsia="zh-CN"/>
        </w:rPr>
        <w:tab/>
      </w:r>
      <w:r>
        <w:rPr>
          <w:rFonts w:hint="eastAsia" w:ascii="宋体" w:eastAsia="宋体"/>
          <w:i/>
          <w:iCs/>
          <w:sz w:val="24"/>
          <w:lang w:val="en-US" w:eastAsia="zh-CN"/>
        </w:rPr>
        <w:tab/>
      </w:r>
      <w:r>
        <w:rPr>
          <w:rFonts w:hint="default" w:ascii="宋体" w:eastAsia="宋体"/>
          <w:i/>
          <w:iCs/>
          <w:sz w:val="24"/>
        </w:rPr>
        <w:t>用品', '类别_家具', '类别_技术', '邮寄方式_一级','邮寄方式_</w:t>
      </w:r>
      <w:r>
        <w:rPr>
          <w:rFonts w:hint="eastAsia" w:ascii="宋体" w:eastAsia="宋体"/>
          <w:i/>
          <w:iCs/>
          <w:sz w:val="24"/>
          <w:lang w:val="en-US" w:eastAsia="zh-CN"/>
        </w:rPr>
        <w:tab/>
      </w:r>
      <w:r>
        <w:rPr>
          <w:rFonts w:hint="eastAsia" w:ascii="宋体" w:eastAsia="宋体"/>
          <w:i/>
          <w:iCs/>
          <w:sz w:val="24"/>
          <w:lang w:val="en-US" w:eastAsia="zh-CN"/>
        </w:rPr>
        <w:tab/>
      </w:r>
      <w:r>
        <w:rPr>
          <w:rFonts w:hint="eastAsia" w:ascii="宋体" w:eastAsia="宋体"/>
          <w:i/>
          <w:iCs/>
          <w:sz w:val="24"/>
          <w:lang w:val="en-US" w:eastAsia="zh-CN"/>
        </w:rPr>
        <w:tab/>
      </w:r>
      <w:r>
        <w:rPr>
          <w:rFonts w:hint="default" w:ascii="宋体" w:eastAsia="宋体"/>
          <w:i/>
          <w:iCs/>
          <w:sz w:val="24"/>
        </w:rPr>
        <w:t>二级','邮寄方式_当日']</w:t>
      </w:r>
      <w:r>
        <w:rPr>
          <w:rFonts w:hint="default" w:ascii="宋体" w:eastAsia="宋体"/>
          <w:i/>
          <w:iCs/>
          <w:sz w:val="24"/>
        </w:rPr>
        <w:br w:type="textWrapping"/>
      </w:r>
      <w:r>
        <w:rPr>
          <w:rFonts w:hint="eastAsia" w:ascii="宋体" w:eastAsia="宋体"/>
          <w:i/>
          <w:iCs/>
          <w:sz w:val="24"/>
          <w:lang w:val="en-US" w:eastAsia="zh-CN"/>
        </w:rPr>
        <w:tab/>
      </w:r>
      <w:r>
        <w:rPr>
          <w:rFonts w:hint="default" w:ascii="宋体" w:eastAsia="宋体"/>
          <w:i/>
          <w:iCs/>
          <w:sz w:val="24"/>
        </w:rPr>
        <w:t>df = df.drop(columns=columns_to_drop, axis=1)</w:t>
      </w:r>
      <w:r>
        <w:rPr>
          <w:rFonts w:hint="default" w:ascii="宋体" w:eastAsia="宋体"/>
          <w:i/>
          <w:iCs/>
          <w:sz w:val="24"/>
        </w:rPr>
        <w:br w:type="textWrapping"/>
      </w:r>
      <w:r>
        <w:rPr>
          <w:rFonts w:hint="eastAsia" w:ascii="宋体" w:eastAsia="宋体"/>
          <w:i/>
          <w:iCs/>
          <w:sz w:val="24"/>
          <w:lang w:val="en-US" w:eastAsia="zh-CN"/>
        </w:rPr>
        <w:tab/>
      </w:r>
      <w:r>
        <w:rPr>
          <w:rFonts w:hint="default" w:ascii="宋体" w:eastAsia="宋体"/>
          <w:i/>
          <w:iCs/>
          <w:sz w:val="24"/>
        </w:rPr>
        <w:t xml:space="preserve">df['销量'] = df.groupby(['制造商', '产品', '单个利润', '单个售价', </w:t>
      </w:r>
      <w:r>
        <w:rPr>
          <w:rFonts w:hint="eastAsia" w:ascii="宋体" w:eastAsia="宋体"/>
          <w:i/>
          <w:iCs/>
          <w:sz w:val="24"/>
          <w:lang w:val="en-US" w:eastAsia="zh-CN"/>
        </w:rPr>
        <w:tab/>
      </w:r>
      <w:r>
        <w:rPr>
          <w:rFonts w:hint="eastAsia" w:ascii="宋体" w:eastAsia="宋体"/>
          <w:i/>
          <w:iCs/>
          <w:sz w:val="24"/>
          <w:lang w:val="en-US" w:eastAsia="zh-CN"/>
        </w:rPr>
        <w:tab/>
      </w:r>
      <w:r>
        <w:rPr>
          <w:rFonts w:hint="default" w:ascii="宋体" w:eastAsia="宋体"/>
          <w:i/>
          <w:iCs/>
          <w:sz w:val="24"/>
        </w:rPr>
        <w:t>'邮寄方式_标准级'])['销量'].transform('sum')</w:t>
      </w:r>
      <w:r>
        <w:rPr>
          <w:rFonts w:hint="default" w:ascii="宋体" w:eastAsia="宋体"/>
          <w:i/>
          <w:iCs/>
          <w:sz w:val="24"/>
        </w:rPr>
        <w:br w:type="textWrapping"/>
      </w:r>
      <w:r>
        <w:rPr>
          <w:rFonts w:hint="eastAsia" w:ascii="宋体" w:eastAsia="宋体"/>
          <w:i/>
          <w:iCs/>
          <w:sz w:val="24"/>
          <w:lang w:val="en-US" w:eastAsia="zh-CN"/>
        </w:rPr>
        <w:tab/>
      </w:r>
      <w:r>
        <w:rPr>
          <w:rFonts w:hint="default" w:ascii="宋体" w:eastAsia="宋体"/>
          <w:i/>
          <w:iCs/>
          <w:sz w:val="24"/>
        </w:rPr>
        <w:t>df = df.drop_duplicates()</w:t>
      </w:r>
    </w:p>
    <w:p>
      <w:pPr>
        <w:snapToGrid/>
        <w:spacing w:beforeAutospacing="0" w:afterAutospacing="0" w:line="400" w:lineRule="exact"/>
        <w:ind w:right="0" w:rightChars="0" w:firstLine="420" w:firstLineChars="0"/>
        <w:jc w:val="both"/>
        <w:rPr>
          <w:rFonts w:hint="default" w:ascii="宋体" w:eastAsia="宋体"/>
          <w:i/>
          <w:iCs/>
          <w:sz w:val="24"/>
        </w:rPr>
      </w:pPr>
      <w:r>
        <w:rPr>
          <w:rFonts w:hint="default" w:ascii="宋体" w:eastAsia="宋体"/>
          <w:i/>
          <w:iCs/>
          <w:sz w:val="24"/>
        </w:rPr>
        <w:t>df.drop(df[df['销量'] &gt; 14].index, inplace=True)</w:t>
      </w:r>
    </w:p>
    <w:p>
      <w:pPr>
        <w:snapToGrid/>
        <w:spacing w:beforeAutospacing="0" w:afterAutospacing="0" w:line="400" w:lineRule="exact"/>
        <w:ind w:right="0" w:rightChars="0" w:firstLine="420" w:firstLineChars="0"/>
        <w:jc w:val="both"/>
        <w:rPr>
          <w:rFonts w:hint="default" w:ascii="宋体" w:eastAsia="宋体"/>
          <w:i/>
          <w:iCs/>
          <w:sz w:val="24"/>
        </w:rPr>
      </w:pPr>
      <w:r>
        <w:rPr>
          <w:rFonts w:hint="default" w:ascii="宋体" w:eastAsia="宋体"/>
          <w:i/>
          <w:iCs/>
          <w:sz w:val="24"/>
        </w:rPr>
        <w:t>df.to_excel('feature_selected.xlsx', index=False)</w:t>
      </w:r>
    </w:p>
    <w:p>
      <w:pPr>
        <w:snapToGrid/>
        <w:spacing w:beforeAutospacing="0" w:afterAutospacing="0" w:line="400" w:lineRule="exact"/>
        <w:ind w:right="0" w:rightChars="0" w:firstLine="420" w:firstLineChars="0"/>
        <w:jc w:val="both"/>
        <w:rPr>
          <w:rFonts w:hint="default" w:ascii="宋体" w:eastAsia="宋体"/>
          <w:i/>
          <w:iCs/>
          <w:sz w:val="24"/>
        </w:rPr>
      </w:pP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eastAsia" w:ascii="宋体" w:eastAsia="宋体"/>
          <w:sz w:val="24"/>
          <w:lang w:val="en-US" w:eastAsia="zh-CN"/>
        </w:rPr>
        <w:t>上面代码得到的</w:t>
      </w:r>
      <w:r>
        <w:rPr>
          <w:rFonts w:hint="default" w:ascii="宋体" w:eastAsia="宋体"/>
          <w:sz w:val="24"/>
          <w:lang w:val="en-US" w:eastAsia="zh-CN"/>
        </w:rPr>
        <w:t>两个文件即为接下来要进行模型训练的数据。</w:t>
      </w:r>
    </w:p>
    <w:p>
      <w:pPr>
        <w:snapToGrid/>
        <w:spacing w:beforeAutospacing="0" w:afterAutospacing="0" w:line="400" w:lineRule="exact"/>
        <w:ind w:left="0" w:leftChars="0" w:right="0" w:rightChars="0" w:firstLine="480" w:firstLineChars="200"/>
        <w:jc w:val="both"/>
        <w:rPr>
          <w:rFonts w:ascii="宋体" w:eastAsia="宋体"/>
          <w:sz w:val="24"/>
        </w:rPr>
      </w:pPr>
    </w:p>
    <w:p>
      <w:pPr>
        <w:snapToGrid/>
        <w:spacing w:beforeAutospacing="0" w:afterAutospacing="0" w:line="400" w:lineRule="exact"/>
        <w:ind w:left="0" w:leftChars="0" w:right="0" w:rightChars="0" w:firstLine="480" w:firstLineChars="200"/>
        <w:jc w:val="both"/>
        <w:rPr>
          <w:rFonts w:ascii="宋体" w:eastAsia="宋体"/>
          <w:sz w:val="24"/>
        </w:rPr>
      </w:pPr>
    </w:p>
    <w:p>
      <w:pPr>
        <w:pStyle w:val="2"/>
        <w:bidi w:val="0"/>
        <w:snapToGrid/>
        <w:spacing w:before="340" w:beforeLines="0" w:beforeAutospacing="0" w:after="330" w:afterLines="0" w:afterAutospacing="0" w:line="400" w:lineRule="exact"/>
        <w:ind w:left="0" w:leftChars="0" w:right="0" w:rightChars="0" w:firstLine="0" w:firstLineChars="0"/>
        <w:jc w:val="center"/>
        <w:outlineLvl w:val="0"/>
        <w:rPr>
          <w:rFonts w:hint="default" w:ascii="黑体" w:eastAsia="黑体"/>
          <w:b w:val="0"/>
          <w:sz w:val="36"/>
          <w:lang w:val="en-US"/>
        </w:rPr>
      </w:pPr>
      <w:r>
        <w:rPr>
          <w:rFonts w:hint="default" w:ascii="黑体" w:eastAsia="黑体"/>
          <w:b w:val="0"/>
          <w:sz w:val="36"/>
          <w:lang w:val="en-US" w:eastAsia="zh-CN"/>
        </w:rPr>
        <w:t>三、模型训练</w:t>
      </w:r>
      <w:r>
        <w:rPr>
          <w:rFonts w:hint="eastAsia" w:ascii="黑体" w:eastAsia="黑体"/>
          <w:b w:val="0"/>
          <w:sz w:val="36"/>
          <w:lang w:val="en-US" w:eastAsia="zh-CN"/>
        </w:rPr>
        <w:t>与评估</w:t>
      </w:r>
    </w:p>
    <w:p>
      <w:pPr>
        <w:pStyle w:val="4"/>
        <w:bidi w:val="0"/>
        <w:snapToGrid/>
        <w:spacing w:before="0" w:beforeLines="0" w:beforeAutospacing="0" w:after="0" w:afterLines="0" w:afterAutospacing="0" w:line="400" w:lineRule="exact"/>
        <w:ind w:left="0" w:leftChars="0" w:right="0" w:rightChars="0" w:firstLine="482" w:firstLineChars="200"/>
        <w:jc w:val="both"/>
        <w:rPr>
          <w:rFonts w:ascii="宋体" w:eastAsia="宋体"/>
          <w:sz w:val="24"/>
        </w:rPr>
      </w:pPr>
      <w:r>
        <w:rPr>
          <w:rFonts w:hint="default" w:ascii="宋体" w:eastAsia="宋体"/>
          <w:sz w:val="24"/>
          <w:lang w:val="en-US" w:eastAsia="zh-CN"/>
        </w:rPr>
        <w:t>（1）选定</w:t>
      </w:r>
      <w:r>
        <w:rPr>
          <w:rFonts w:hint="eastAsia" w:ascii="宋体" w:eastAsia="宋体"/>
          <w:sz w:val="24"/>
          <w:lang w:val="en-US" w:eastAsia="zh-CN"/>
        </w:rPr>
        <w:t>评估</w:t>
      </w:r>
      <w:r>
        <w:rPr>
          <w:rFonts w:hint="default" w:ascii="宋体" w:eastAsia="宋体"/>
          <w:sz w:val="24"/>
          <w:lang w:val="en-US" w:eastAsia="zh-CN"/>
        </w:rPr>
        <w:t>标准</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default" w:ascii="宋体" w:eastAsia="宋体"/>
          <w:sz w:val="24"/>
          <w:lang w:val="en-US" w:eastAsia="zh-CN"/>
        </w:rPr>
        <w:t>回归分析的评价指标有很多，常见的有均方误差，均方根误差，平均绝对误差，确定系数等。这里选择均方误差MSE和确定系数R</w:t>
      </w:r>
      <w:r>
        <w:rPr>
          <w:rFonts w:hint="eastAsia" w:ascii="宋体" w:eastAsia="宋体"/>
          <w:sz w:val="24"/>
          <w:vertAlign w:val="superscript"/>
          <w:lang w:val="en-US" w:eastAsia="zh-CN"/>
        </w:rPr>
        <w:t>2</w:t>
      </w:r>
      <w:r>
        <w:rPr>
          <w:rFonts w:hint="default" w:ascii="宋体" w:eastAsia="宋体"/>
          <w:sz w:val="24"/>
          <w:lang w:val="en-US" w:eastAsia="zh-CN"/>
        </w:rPr>
        <w:t>作为评价指标。</w:t>
      </w:r>
    </w:p>
    <w:p>
      <w:pPr>
        <w:snapToGrid/>
        <w:spacing w:beforeAutospacing="0" w:afterAutospacing="0" w:line="400" w:lineRule="exact"/>
        <w:ind w:left="0" w:leftChars="0" w:right="0" w:rightChars="0" w:firstLine="480" w:firstLineChars="200"/>
        <w:jc w:val="both"/>
        <w:rPr>
          <w:rFonts w:hint="eastAsia" w:ascii="宋体" w:eastAsia="宋体"/>
          <w:sz w:val="24"/>
          <w:lang w:val="en-US" w:eastAsia="zh-CN"/>
        </w:rPr>
      </w:pPr>
      <w:r>
        <w:rPr>
          <w:rFonts w:hint="default" w:ascii="宋体" w:eastAsia="宋体"/>
          <w:sz w:val="24"/>
          <w:lang w:val="en-US" w:eastAsia="zh-CN"/>
        </w:rPr>
        <w:t>MSE是预测误差的平方和的平均值，这种平方操作可以消除正负误差的影响，同时有利于数学计算和优化。MSE 对于异常值具有较强的敏感性，这意味着它会更强烈地惩罚那些预测误差较大的数据点，使得模型更关注预测值与实际值的接近程度。</w:t>
      </w:r>
      <w:r>
        <w:rPr>
          <w:rFonts w:hint="eastAsia" w:ascii="宋体" w:eastAsia="宋体"/>
          <w:sz w:val="24"/>
          <w:lang w:val="en-US" w:eastAsia="zh-CN"/>
        </w:rPr>
        <w:tab/>
      </w: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default" w:ascii="宋体" w:eastAsia="宋体"/>
          <w:sz w:val="24"/>
          <w:lang w:val="en-US" w:eastAsia="zh-CN"/>
        </w:rPr>
        <w:t>R</w:t>
      </w:r>
      <w:r>
        <w:rPr>
          <w:rFonts w:hint="eastAsia" w:ascii="宋体" w:eastAsia="宋体"/>
          <w:sz w:val="24"/>
          <w:vertAlign w:val="superscript"/>
          <w:lang w:val="en-US" w:eastAsia="zh-CN"/>
        </w:rPr>
        <w:t>2</w:t>
      </w:r>
      <w:r>
        <w:rPr>
          <w:rFonts w:hint="default" w:ascii="宋体" w:eastAsia="宋体"/>
          <w:sz w:val="24"/>
          <w:lang w:val="en-US" w:eastAsia="zh-CN"/>
        </w:rPr>
        <w:t>衡量了模型对因变量变化的解释程度，其值在0到1之间，越接近1表示模型能够更好地解释目标变量的变化。这使得 R</w:t>
      </w:r>
      <w:r>
        <w:rPr>
          <w:rFonts w:hint="eastAsia" w:ascii="宋体" w:eastAsia="宋体"/>
          <w:sz w:val="24"/>
          <w:vertAlign w:val="superscript"/>
          <w:lang w:val="en-US" w:eastAsia="zh-CN"/>
        </w:rPr>
        <w:t>2</w:t>
      </w:r>
      <w:r>
        <w:rPr>
          <w:rFonts w:hint="default" w:ascii="宋体" w:eastAsia="宋体"/>
          <w:sz w:val="24"/>
          <w:lang w:val="en-US" w:eastAsia="zh-CN"/>
        </w:rPr>
        <w:t xml:space="preserve"> 对于向非专业人员解释模型性能更加直观。R</w:t>
      </w:r>
      <w:r>
        <w:rPr>
          <w:rFonts w:hint="eastAsia" w:ascii="宋体" w:eastAsia="宋体"/>
          <w:sz w:val="24"/>
          <w:vertAlign w:val="superscript"/>
          <w:lang w:val="en-US" w:eastAsia="zh-CN"/>
        </w:rPr>
        <w:t>2</w:t>
      </w:r>
      <w:r>
        <w:rPr>
          <w:rFonts w:hint="default" w:ascii="宋体" w:eastAsia="宋体"/>
          <w:sz w:val="24"/>
          <w:lang w:val="en-US" w:eastAsia="zh-CN"/>
        </w:rPr>
        <w:t>提供了一种相对比较不同模型拟合能力的方法。在比较不同模型时，可以通过 R</w:t>
      </w:r>
      <w:r>
        <w:rPr>
          <w:rFonts w:hint="eastAsia" w:ascii="宋体" w:eastAsia="宋体"/>
          <w:sz w:val="24"/>
          <w:vertAlign w:val="superscript"/>
          <w:lang w:val="en-US" w:eastAsia="zh-CN"/>
        </w:rPr>
        <w:t>2</w:t>
      </w:r>
      <w:r>
        <w:rPr>
          <w:rFonts w:hint="default" w:ascii="宋体" w:eastAsia="宋体"/>
          <w:sz w:val="24"/>
          <w:lang w:val="en-US" w:eastAsia="zh-CN"/>
        </w:rPr>
        <w:t>值的大小来判断哪个模型更好地拟合了数据。</w:t>
      </w: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default" w:ascii="宋体" w:eastAsia="宋体"/>
          <w:sz w:val="24"/>
          <w:lang w:val="en-US" w:eastAsia="zh-CN"/>
        </w:rPr>
        <w:t>实际进行模型训练时，将经过上面预处理的数据按照8:2分为训练集和测试集。在使用训练集训练模型时，采用网格搜索的方式寻找最优超参数，网格搜索采用负均方误差作为搜索指标</w:t>
      </w:r>
      <w:r>
        <w:rPr>
          <w:rFonts w:hint="eastAsia" w:ascii="宋体" w:eastAsia="宋体"/>
          <w:sz w:val="24"/>
          <w:lang w:val="en-US" w:eastAsia="zh-CN"/>
        </w:rPr>
        <w:t>，并采用5折交叉验证评价模型</w:t>
      </w:r>
      <w:r>
        <w:rPr>
          <w:rFonts w:hint="default" w:ascii="宋体" w:eastAsia="宋体"/>
          <w:sz w:val="24"/>
          <w:lang w:val="en-US" w:eastAsia="zh-CN"/>
        </w:rPr>
        <w:t>。模型训练完成后，使用测试集来检验模型的性能，采用MSE和R</w:t>
      </w:r>
      <w:r>
        <w:rPr>
          <w:rFonts w:hint="eastAsia" w:ascii="宋体" w:eastAsia="宋体"/>
          <w:sz w:val="24"/>
          <w:vertAlign w:val="superscript"/>
          <w:lang w:val="en-US" w:eastAsia="zh-CN"/>
        </w:rPr>
        <w:t>2</w:t>
      </w:r>
      <w:r>
        <w:rPr>
          <w:rFonts w:hint="default" w:ascii="宋体" w:eastAsia="宋体"/>
          <w:sz w:val="24"/>
          <w:lang w:val="en-US" w:eastAsia="zh-CN"/>
        </w:rPr>
        <w:t>结合的方式进行评价，并选出最佳的模型。</w:t>
      </w:r>
    </w:p>
    <w:p>
      <w:pPr>
        <w:snapToGrid/>
        <w:spacing w:beforeAutospacing="0" w:afterAutospacing="0" w:line="400" w:lineRule="exact"/>
        <w:ind w:left="0" w:leftChars="0" w:right="0" w:rightChars="0" w:firstLine="480" w:firstLineChars="200"/>
        <w:jc w:val="both"/>
        <w:rPr>
          <w:rFonts w:ascii="宋体" w:eastAsia="宋体"/>
          <w:sz w:val="24"/>
        </w:rPr>
      </w:pPr>
    </w:p>
    <w:p>
      <w:pPr>
        <w:pStyle w:val="4"/>
        <w:bidi w:val="0"/>
        <w:snapToGrid/>
        <w:spacing w:before="0" w:beforeLines="0" w:beforeAutospacing="0" w:after="0" w:afterLines="0" w:afterAutospacing="0" w:line="400" w:lineRule="exact"/>
        <w:ind w:left="0" w:leftChars="0" w:right="0" w:rightChars="0" w:firstLine="482" w:firstLineChars="200"/>
        <w:jc w:val="both"/>
        <w:rPr>
          <w:rFonts w:hint="default" w:ascii="宋体" w:eastAsia="宋体"/>
          <w:sz w:val="24"/>
        </w:rPr>
      </w:pPr>
      <w:r>
        <w:rPr>
          <w:rFonts w:hint="default" w:ascii="宋体" w:eastAsia="宋体"/>
          <w:sz w:val="24"/>
          <w:lang w:val="en-US" w:eastAsia="zh-CN"/>
        </w:rPr>
        <w:t>（2）岭回归模型</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岭回归（Ridge Regression）是一种线性回归的改进方法，它通过在损失函数中添加一个正则化项，可以有效地应对多重共线性的问题。</w:t>
      </w: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default" w:ascii="宋体" w:eastAsia="宋体"/>
          <w:sz w:val="24"/>
          <w:lang w:val="en-US" w:eastAsia="zh-CN"/>
        </w:rPr>
        <w:t>本项目使用的岭回归API为：sklearn.linear_model.Ridge。网格搜索API为：sklearn.model_selection.GridSearchCV。通过如下代码引入这些库：</w:t>
      </w:r>
    </w:p>
    <w:p>
      <w:pPr>
        <w:snapToGrid/>
        <w:spacing w:beforeAutospacing="0" w:afterAutospacing="0" w:line="400" w:lineRule="exact"/>
        <w:ind w:left="0" w:leftChars="0" w:right="0" w:rightChars="0" w:firstLine="480" w:firstLineChars="200"/>
        <w:jc w:val="both"/>
        <w:rPr>
          <w:rFonts w:ascii="宋体" w:eastAsia="宋体"/>
          <w:sz w:val="24"/>
        </w:rPr>
      </w:pP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from sklearn.linear_model import Ridge</w:t>
      </w: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default" w:ascii="宋体" w:eastAsia="宋体"/>
          <w:i/>
          <w:iCs/>
          <w:sz w:val="24"/>
          <w:lang w:val="en-US" w:eastAsia="zh-CN"/>
        </w:rPr>
        <w:t>from sklearn.model_selection import GridSearchCV</w:t>
      </w:r>
    </w:p>
    <w:p>
      <w:pPr>
        <w:snapToGrid/>
        <w:spacing w:beforeAutospacing="0" w:afterAutospacing="0" w:line="400" w:lineRule="exact"/>
        <w:ind w:left="0" w:leftChars="0" w:right="0" w:rightChars="0" w:firstLine="480" w:firstLineChars="200"/>
        <w:jc w:val="both"/>
        <w:rPr>
          <w:rFonts w:hint="default" w:ascii="宋体" w:eastAsia="宋体"/>
          <w:sz w:val="24"/>
        </w:rPr>
      </w:pP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default" w:ascii="宋体" w:eastAsia="宋体"/>
          <w:sz w:val="24"/>
          <w:lang w:val="en-US" w:eastAsia="zh-CN"/>
        </w:rPr>
        <w:t>此外，为了加速模型的训练，使用了 intel 的 sklearn 扩展。之后的几个模型也尽量使用该扩展来加速模型的训练。</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default" w:ascii="宋体" w:eastAsia="宋体"/>
          <w:sz w:val="24"/>
          <w:lang w:val="en-US" w:eastAsia="zh-CN"/>
        </w:rPr>
        <w:t>要启动该加速扩展，只需在导入需要的sklearn API 之前引入以下代码：</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from sklearnex import patch_sklearn</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patch_sklearn()</w:t>
      </w:r>
    </w:p>
    <w:p>
      <w:pPr>
        <w:snapToGrid/>
        <w:spacing w:beforeAutospacing="0" w:afterAutospacing="0" w:line="400" w:lineRule="exact"/>
        <w:ind w:left="0" w:leftChars="0" w:right="0" w:rightChars="0" w:firstLine="480" w:firstLineChars="200"/>
        <w:jc w:val="both"/>
        <w:rPr>
          <w:rFonts w:ascii="宋体" w:eastAsia="宋体"/>
          <w:sz w:val="24"/>
        </w:rPr>
      </w:pP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Ridge的主要超参数如下：</w:t>
      </w: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default" w:ascii="宋体" w:eastAsia="宋体"/>
          <w:sz w:val="24"/>
          <w:lang w:val="en-US" w:eastAsia="zh-CN"/>
        </w:rPr>
        <w:t>（1）alpha：控制正则化的强度。</w:t>
      </w:r>
    </w:p>
    <w:p>
      <w:pPr>
        <w:snapToGrid/>
        <w:spacing w:beforeAutospacing="0" w:afterAutospacing="0" w:line="400" w:lineRule="exact"/>
        <w:ind w:left="0" w:leftChars="0" w:right="0" w:rightChars="0" w:firstLine="480" w:firstLineChars="200"/>
        <w:jc w:val="both"/>
        <w:rPr>
          <w:rFonts w:ascii="宋体" w:eastAsia="宋体"/>
          <w:sz w:val="24"/>
        </w:rPr>
      </w:pP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default" w:ascii="宋体" w:eastAsia="宋体"/>
          <w:sz w:val="24"/>
          <w:lang w:val="en-US" w:eastAsia="zh-CN"/>
        </w:rPr>
        <w:t>在本项目中超参数的搜索范围如下：</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default" w:ascii="宋体" w:eastAsia="宋体"/>
          <w:sz w:val="24"/>
          <w:lang w:val="en-US" w:eastAsia="zh-CN"/>
        </w:rPr>
        <w:t>param_grid = {</w:t>
      </w: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default" w:ascii="宋体" w:eastAsia="宋体"/>
          <w:sz w:val="24"/>
          <w:lang w:val="en-US" w:eastAsia="zh-CN"/>
        </w:rPr>
        <w:t xml:space="preserve">'alpha': [0.1, 0.5, 1.0, 2.0, 5, 6, 7, 8 , 9, 10, 11, 12, 13, 14, 15.0, </w:t>
      </w:r>
      <w:r>
        <w:rPr>
          <w:rFonts w:hint="eastAsia" w:ascii="宋体" w:eastAsia="宋体"/>
          <w:sz w:val="24"/>
          <w:lang w:val="en-US" w:eastAsia="zh-CN"/>
        </w:rPr>
        <w:tab/>
      </w:r>
      <w:r>
        <w:rPr>
          <w:rFonts w:hint="default" w:ascii="宋体" w:eastAsia="宋体"/>
          <w:sz w:val="24"/>
          <w:lang w:val="en-US" w:eastAsia="zh-CN"/>
        </w:rPr>
        <w:t>17.5, 20.0]</w:t>
      </w: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default" w:ascii="宋体" w:eastAsia="宋体"/>
          <w:sz w:val="24"/>
          <w:lang w:val="en-US" w:eastAsia="zh-CN"/>
        </w:rPr>
        <w:t>}</w:t>
      </w:r>
    </w:p>
    <w:p>
      <w:pPr>
        <w:snapToGrid/>
        <w:spacing w:beforeAutospacing="0" w:afterAutospacing="0" w:line="400" w:lineRule="exact"/>
        <w:ind w:left="0" w:leftChars="0" w:right="0" w:rightChars="0" w:firstLine="480" w:firstLineChars="200"/>
        <w:jc w:val="both"/>
        <w:rPr>
          <w:rFonts w:ascii="宋体" w:eastAsia="宋体"/>
          <w:sz w:val="24"/>
        </w:rPr>
      </w:pP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上面的</w:t>
      </w:r>
      <w:r>
        <w:rPr>
          <w:rFonts w:hint="eastAsia" w:ascii="宋体" w:eastAsia="宋体"/>
          <w:sz w:val="24"/>
          <w:lang w:val="en-US" w:eastAsia="zh-CN"/>
        </w:rPr>
        <w:t>搜索</w:t>
      </w:r>
      <w:r>
        <w:rPr>
          <w:rFonts w:hint="default" w:ascii="宋体" w:eastAsia="宋体"/>
          <w:sz w:val="24"/>
          <w:lang w:val="en-US" w:eastAsia="zh-CN"/>
        </w:rPr>
        <w:t>范围是经过多次测试得到的。一开始为了</w:t>
      </w:r>
      <w:r>
        <w:rPr>
          <w:rFonts w:hint="eastAsia" w:ascii="宋体" w:eastAsia="宋体"/>
          <w:sz w:val="24"/>
          <w:lang w:val="en-US" w:eastAsia="zh-CN"/>
        </w:rPr>
        <w:t>快速</w:t>
      </w:r>
      <w:r>
        <w:rPr>
          <w:rFonts w:hint="default" w:ascii="宋体" w:eastAsia="宋体"/>
          <w:sz w:val="24"/>
          <w:lang w:val="en-US" w:eastAsia="zh-CN"/>
        </w:rPr>
        <w:t>探索，搜索范围可以比较小，然后训练模型并观察搜索出的最佳超参数。最佳超参数如果是在搜索范围某个项的边界处，则适当扩大该项在此边界处的搜索范围。如果是在搜索范围某个项的中间某个值，则在该值的周围细化搜索范围。然后继续训练模型并观察搜索出的最佳超参数，直到该超参数在搜索范围中比较符合预期。</w:t>
      </w: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default" w:ascii="宋体" w:eastAsia="宋体"/>
          <w:sz w:val="24"/>
          <w:lang w:val="en-US" w:eastAsia="zh-CN"/>
        </w:rPr>
        <w:t>模型训练的代码如下：</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param_grid = {</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 xml:space="preserve">'alpha': [0.1, 0.5, 1.0, 2.0, 5, 6, 7, 8 , 9, 10, 11, 12, 13, 14, 15.0, </w:t>
      </w:r>
      <w:r>
        <w:rPr>
          <w:rFonts w:hint="eastAsia" w:ascii="宋体" w:eastAsia="宋体"/>
          <w:i/>
          <w:iCs/>
          <w:sz w:val="24"/>
          <w:lang w:val="en-US" w:eastAsia="zh-CN"/>
        </w:rPr>
        <w:tab/>
      </w:r>
      <w:r>
        <w:rPr>
          <w:rFonts w:hint="default" w:ascii="宋体" w:eastAsia="宋体"/>
          <w:i/>
          <w:iCs/>
          <w:sz w:val="24"/>
          <w:lang w:val="en-US" w:eastAsia="zh-CN"/>
        </w:rPr>
        <w:t>17.5, 20.0]</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df_all = pd.read_excel('feature_all.xlsx')</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X_all = df_all.drop(['销量'],axis=1)</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y_all = df_all['销量']</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X_all, y_all = np.array(X_all), np.array(y_all)</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X_train, X_test, y_train, y_test = train_test_split(X_all, y_all, test_size=0.2, random_state=42)</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model = Ridge()</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grid_search = GridSearchCV(model, param_grid, cv=5, scoring='neg_mean_squared_error')</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grid_search.fit(X_train, y_train)</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print("最佳超参数:", grid_search.best_params_)</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print("最佳模型性能 (负均方误差):", grid_search.best_score_)</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best_model = grid_search.best_estimator_</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y_pred = best_model.predict(X_test)</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mse = mean_squared_error(y_test, y_pred)</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print("在测试集上的均方误差:", mse)</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r2 = r2_score(y_test, y_pred)</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print("在测试集上的R²值:", r2)</w:t>
      </w:r>
    </w:p>
    <w:p>
      <w:pPr>
        <w:snapToGrid/>
        <w:spacing w:beforeAutospacing="0" w:afterAutospacing="0" w:line="400" w:lineRule="exact"/>
        <w:ind w:left="0" w:leftChars="0" w:right="0" w:rightChars="0" w:firstLine="480" w:firstLineChars="200"/>
        <w:jc w:val="both"/>
        <w:rPr>
          <w:rFonts w:ascii="宋体" w:eastAsia="宋体"/>
          <w:sz w:val="24"/>
        </w:rPr>
      </w:pPr>
    </w:p>
    <w:p>
      <w:pPr>
        <w:snapToGrid/>
        <w:spacing w:beforeAutospacing="0" w:afterAutospacing="0" w:line="400" w:lineRule="exact"/>
        <w:ind w:left="0" w:leftChars="0" w:right="0" w:rightChars="0" w:firstLine="480" w:firstLineChars="200"/>
        <w:jc w:val="both"/>
        <w:rPr>
          <w:rFonts w:ascii="宋体" w:eastAsia="宋体"/>
          <w:sz w:val="24"/>
        </w:rPr>
      </w:pPr>
      <w:r>
        <w:rPr>
          <w:rFonts w:hint="eastAsia" w:ascii="宋体" w:eastAsia="宋体"/>
          <w:sz w:val="24"/>
          <w:lang w:val="en-US" w:eastAsia="zh-CN"/>
        </w:rPr>
        <w:t>上面</w:t>
      </w:r>
      <w:r>
        <w:rPr>
          <w:rFonts w:hint="default" w:ascii="宋体" w:eastAsia="宋体"/>
          <w:sz w:val="24"/>
          <w:lang w:val="en-US" w:eastAsia="zh-CN"/>
        </w:rPr>
        <w:t>代码的主要思路为：首先定义超参数的搜索范围，然后读取之前预处理好的数据并转化为numpy array以便于模型的使用。之后划分数据集为训练集和测试集，按照8:2的比例划分。之后使用上面所述的库构建模型并执行网格搜索。由于网格搜索通过最大化评价指标的值来选择最佳超参数，而均方误差是一个损失函数，我们希望最小化它，因此在网格搜索中使用负均方误差，使其成为一个需要最大化的指标。网格搜索采用</w:t>
      </w:r>
      <w:r>
        <w:rPr>
          <w:rFonts w:hint="eastAsia" w:ascii="宋体" w:eastAsia="宋体"/>
          <w:sz w:val="24"/>
          <w:lang w:val="en-US" w:eastAsia="zh-CN"/>
        </w:rPr>
        <w:t>5</w:t>
      </w:r>
      <w:r>
        <w:rPr>
          <w:rFonts w:hint="default" w:ascii="宋体" w:eastAsia="宋体"/>
          <w:sz w:val="24"/>
          <w:lang w:val="en-US" w:eastAsia="zh-CN"/>
        </w:rPr>
        <w:t>折交叉验证，这与之前的训练集与测试集8:2相对应。之后在测试集上评估模型，计算并输出在测试集上的均方误差MSE和确定系数R</w:t>
      </w:r>
      <w:r>
        <w:rPr>
          <w:rFonts w:hint="eastAsia" w:ascii="宋体" w:eastAsia="宋体"/>
          <w:sz w:val="24"/>
          <w:vertAlign w:val="superscript"/>
          <w:lang w:val="en-US" w:eastAsia="zh-CN"/>
        </w:rPr>
        <w:t>2</w:t>
      </w:r>
      <w:r>
        <w:rPr>
          <w:rFonts w:hint="default" w:ascii="宋体" w:eastAsia="宋体"/>
          <w:sz w:val="24"/>
          <w:lang w:val="en-US" w:eastAsia="zh-CN"/>
        </w:rPr>
        <w:t>。</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由于之后几个模型代码的主要思路均与此类似，基本上只有模型API和超参数搜索范围的差别，故在接下来的模型中不再详细介绍代码实现，而是关注超参数搜索范围和模型输出结果。</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default" w:ascii="宋体" w:eastAsia="宋体"/>
          <w:sz w:val="24"/>
          <w:lang w:val="en-US" w:eastAsia="zh-CN"/>
        </w:rPr>
        <w:t>岭回归模型训练结果如下：</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2" w:firstLineChars="200"/>
        <w:jc w:val="both"/>
        <w:rPr>
          <w:rFonts w:hint="default" w:ascii="宋体" w:eastAsia="宋体"/>
          <w:b/>
          <w:bCs/>
          <w:sz w:val="24"/>
          <w:u w:val="none"/>
          <w:lang w:val="en-US" w:eastAsia="zh-CN"/>
        </w:rPr>
      </w:pPr>
      <w:r>
        <w:rPr>
          <w:rFonts w:hint="default" w:ascii="宋体" w:eastAsia="宋体"/>
          <w:b/>
          <w:bCs/>
          <w:sz w:val="24"/>
          <w:u w:val="none"/>
          <w:lang w:val="en-US" w:eastAsia="zh-CN"/>
        </w:rPr>
        <w:t>===================ALL====================</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最佳超参数: {'alpha': 10}</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最佳模型性能 (负均方误差): -5.332307979513909</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在测试集上的均方误差: 5.9785274330344835</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在测试集上的R²值: 0.171708125740204</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===================ALL====================</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================SELECTED==================</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最佳超参数: {'alpha': 14}</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最佳模型性能 (负均方误差): -5.995641142024539</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在测试集上的均方误差: 5.989906625003307</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在测试集上的R²值: 0.14259512363079085</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================SELECTED==================</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上面的all指的是未去掉相关性小于0.</w:t>
      </w:r>
      <w:r>
        <w:rPr>
          <w:rFonts w:hint="eastAsia" w:ascii="宋体" w:eastAsia="宋体"/>
          <w:sz w:val="24"/>
          <w:lang w:val="en-US" w:eastAsia="zh-CN"/>
        </w:rPr>
        <w:t>1</w:t>
      </w:r>
      <w:r>
        <w:rPr>
          <w:rFonts w:hint="default" w:ascii="宋体" w:eastAsia="宋体"/>
          <w:sz w:val="24"/>
          <w:lang w:val="en-US" w:eastAsia="zh-CN"/>
        </w:rPr>
        <w:t>的</w:t>
      </w:r>
      <w:r>
        <w:rPr>
          <w:rFonts w:hint="eastAsia" w:ascii="宋体" w:eastAsia="宋体"/>
          <w:sz w:val="24"/>
          <w:lang w:val="en-US" w:eastAsia="zh-CN"/>
        </w:rPr>
        <w:t>特征的结果</w:t>
      </w:r>
      <w:r>
        <w:rPr>
          <w:rFonts w:hint="default" w:ascii="宋体" w:eastAsia="宋体"/>
          <w:sz w:val="24"/>
          <w:lang w:val="en-US" w:eastAsia="zh-CN"/>
        </w:rPr>
        <w:t>，selected指的是去掉相关性小于0.</w:t>
      </w:r>
      <w:r>
        <w:rPr>
          <w:rFonts w:hint="eastAsia" w:ascii="宋体" w:eastAsia="宋体"/>
          <w:sz w:val="24"/>
          <w:lang w:val="en-US" w:eastAsia="zh-CN"/>
        </w:rPr>
        <w:t>1</w:t>
      </w:r>
      <w:r>
        <w:rPr>
          <w:rFonts w:hint="default" w:ascii="宋体" w:eastAsia="宋体"/>
          <w:sz w:val="24"/>
          <w:lang w:val="en-US" w:eastAsia="zh-CN"/>
        </w:rPr>
        <w:t>的</w:t>
      </w:r>
      <w:r>
        <w:rPr>
          <w:rFonts w:hint="eastAsia" w:ascii="宋体" w:eastAsia="宋体"/>
          <w:sz w:val="24"/>
          <w:lang w:val="en-US" w:eastAsia="zh-CN"/>
        </w:rPr>
        <w:t>特征的</w:t>
      </w:r>
      <w:r>
        <w:rPr>
          <w:rFonts w:hint="default" w:ascii="宋体" w:eastAsia="宋体"/>
          <w:sz w:val="24"/>
          <w:lang w:val="en-US" w:eastAsia="zh-CN"/>
        </w:rPr>
        <w:t>结果，在数据预处理中步骤（7）中有具体描述，关于此项之后也不再赘述。</w:t>
      </w:r>
    </w:p>
    <w:p>
      <w:pPr>
        <w:pStyle w:val="4"/>
        <w:bidi w:val="0"/>
        <w:snapToGrid/>
        <w:spacing w:before="0" w:beforeLines="0" w:beforeAutospacing="0" w:after="0" w:afterLines="0" w:afterAutospacing="0" w:line="400" w:lineRule="exact"/>
        <w:ind w:left="0" w:leftChars="0" w:right="0" w:rightChars="0" w:firstLine="482" w:firstLineChars="200"/>
        <w:jc w:val="both"/>
        <w:rPr>
          <w:rFonts w:hint="default" w:ascii="宋体" w:eastAsia="宋体"/>
          <w:sz w:val="24"/>
        </w:rPr>
      </w:pPr>
      <w:r>
        <w:rPr>
          <w:rFonts w:hint="default" w:ascii="宋体" w:eastAsia="宋体"/>
          <w:sz w:val="24"/>
          <w:lang w:val="en-US" w:eastAsia="zh-CN"/>
        </w:rPr>
        <w:t>（3）Elastic Net回归模型</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Elastic Net回归是一种结合了Lasso回归（L1正则化）和Ridge回归（L2正则化）的线性回归方法。它综合了Lasso回归的稀疏性和Ridge回归的正则化特性，通过两种正则化项来控制模型的复杂度。</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本项目使用的Elastic Net回归API为：sklearn.linear_model.ElasticNet。</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ElasticNet的主要超参数如下：</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（1）alpha：Elastic Net正则化惩罚项的权重，结合了L1和L2正则化项。</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（2）l1_ratio：L1和L2正则化项的混合比例。</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（3）max_iter：迭代的最大次数。</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default" w:ascii="宋体" w:eastAsia="宋体"/>
          <w:sz w:val="24"/>
          <w:lang w:val="en-US" w:eastAsia="zh-CN"/>
        </w:rPr>
        <w:t>在本项目中超参数的搜索范围如下：</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param_grid = {</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 xml:space="preserve">'alpha': [0.001, 0.002, 0.003, 0.004, 0.005, 0.01, 0.05, 0.1, 0.5, </w:t>
      </w:r>
      <w:r>
        <w:rPr>
          <w:rFonts w:hint="eastAsia" w:ascii="宋体" w:eastAsia="宋体"/>
          <w:i/>
          <w:iCs/>
          <w:sz w:val="24"/>
          <w:lang w:val="en-US" w:eastAsia="zh-CN"/>
        </w:rPr>
        <w:tab/>
      </w:r>
      <w:r>
        <w:rPr>
          <w:rFonts w:hint="default" w:ascii="宋体" w:eastAsia="宋体"/>
          <w:i/>
          <w:iCs/>
          <w:sz w:val="24"/>
          <w:lang w:val="en-US" w:eastAsia="zh-CN"/>
        </w:rPr>
        <w:t>1.0, 2.0],</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 xml:space="preserve">'l1_ratio': [0.001, 0.002, 0.003, 0.004, 0.005, 0.01, 0.05, 0.1, </w:t>
      </w:r>
      <w:r>
        <w:rPr>
          <w:rFonts w:hint="eastAsia" w:ascii="宋体" w:eastAsia="宋体"/>
          <w:i/>
          <w:iCs/>
          <w:sz w:val="24"/>
          <w:lang w:val="en-US" w:eastAsia="zh-CN"/>
        </w:rPr>
        <w:tab/>
      </w:r>
      <w:r>
        <w:rPr>
          <w:rFonts w:hint="default" w:ascii="宋体" w:eastAsia="宋体"/>
          <w:i/>
          <w:iCs/>
          <w:sz w:val="24"/>
          <w:lang w:val="en-US" w:eastAsia="zh-CN"/>
        </w:rPr>
        <w:t xml:space="preserve">0.5], </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'max_iter': [500, 1000, 1500],</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default" w:ascii="宋体" w:eastAsia="宋体"/>
          <w:sz w:val="24"/>
          <w:lang w:val="en-US" w:eastAsia="zh-CN"/>
        </w:rPr>
        <w:t>Elastic Net回归模型训练结果如下：</w:t>
      </w:r>
    </w:p>
    <w:p>
      <w:pPr>
        <w:snapToGrid/>
        <w:spacing w:beforeAutospacing="0" w:afterAutospacing="0" w:line="400" w:lineRule="exact"/>
        <w:ind w:left="0" w:leftChars="0" w:right="0" w:rightChars="0" w:firstLine="482" w:firstLineChars="200"/>
        <w:jc w:val="both"/>
        <w:rPr>
          <w:rFonts w:hint="default" w:ascii="宋体" w:eastAsia="宋体"/>
          <w:b/>
          <w:bCs/>
          <w:sz w:val="24"/>
          <w:u w:val="none"/>
          <w:lang w:val="en-US" w:eastAsia="zh-CN"/>
        </w:rPr>
      </w:pPr>
      <w:r>
        <w:rPr>
          <w:rFonts w:hint="default" w:ascii="宋体" w:eastAsia="宋体"/>
          <w:b/>
          <w:bCs/>
          <w:sz w:val="24"/>
          <w:u w:val="none"/>
          <w:lang w:val="en-US" w:eastAsia="zh-CN"/>
        </w:rPr>
        <w:t>===================ALL====================</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最佳超参数: {'alpha': 0.002, 'l1_ratio': 0, 'max_iter': 500}</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最佳模型性能 (负均方误差): -5.332313601393271</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在测试集上的均方误差: 5.978555438754639</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在测试集上的R²值: 0.171704245702737</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===================ALL====================</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================SELECTED==================</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最佳超参数: {'alpha': 0.003, 'l1_ratio': 0, 'max_iter': 500}</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最佳模型性能 (负均方误差): -5.9956419194053465</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在测试集上的均方误差: 5.989988428636153</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在测试集上的R²值: 0.1425834141271045</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================SELECTED==================</w:t>
      </w:r>
    </w:p>
    <w:p>
      <w:pPr>
        <w:pStyle w:val="4"/>
        <w:bidi w:val="0"/>
        <w:snapToGrid/>
        <w:spacing w:before="0" w:beforeLines="0" w:beforeAutospacing="0" w:after="0" w:afterLines="0" w:afterAutospacing="0" w:line="400" w:lineRule="exact"/>
        <w:ind w:left="0" w:leftChars="0" w:right="0" w:rightChars="0" w:firstLine="482" w:firstLineChars="200"/>
        <w:jc w:val="both"/>
        <w:rPr>
          <w:rFonts w:hint="default" w:ascii="宋体" w:eastAsia="宋体"/>
          <w:sz w:val="24"/>
        </w:rPr>
      </w:pPr>
      <w:r>
        <w:rPr>
          <w:rFonts w:hint="default" w:ascii="宋体" w:eastAsia="宋体"/>
          <w:sz w:val="24"/>
          <w:lang w:val="en-US" w:eastAsia="zh-CN"/>
        </w:rPr>
        <w:t>（4）决策树回归模型</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决策树是一种非常灵活的算法，它通过对特征空间进行递归划分来建立模型。在每个节点上，决策树根据某个特征将数据集划分为两个子集，然后在子集上递归地重复这个过程，直到达到停止条件。在预测时，样本通过树的分支最终到达叶子节点，叶子节点的值即为预测值。决策树算法易于理解，构建较快且容错能力较强。但决策树模型非常容易过拟合，导致泛化能力不强。</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本项目使用的决策树回归API为：sklearn.tree.DecisionTreeRegressor。</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DecisionTreeRegressor的主要超参数如下：</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（1）max_depth：决策树的最大深度。</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（2）min_samples_split：节点分裂的最小样本数。</w:t>
      </w: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default" w:ascii="宋体" w:eastAsia="宋体"/>
          <w:sz w:val="24"/>
          <w:lang w:val="en-US" w:eastAsia="zh-CN"/>
        </w:rPr>
        <w:t>在本项目中超参数的搜索范围如下：</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param_grid = {</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'max_depth': [3, 4, 5, 10, 15, 20, 25, 30],</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'min_samples_split': [2, 5, 10, 15, 20, 25, 30],</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w:t>
      </w:r>
    </w:p>
    <w:p>
      <w:pPr>
        <w:snapToGrid/>
        <w:spacing w:beforeAutospacing="0" w:afterAutospacing="0" w:line="400" w:lineRule="exact"/>
        <w:ind w:left="0" w:leftChars="0" w:right="0" w:rightChars="0" w:firstLine="480" w:firstLineChars="200"/>
        <w:jc w:val="both"/>
        <w:rPr>
          <w:rFonts w:ascii="宋体" w:eastAsia="宋体"/>
          <w:sz w:val="24"/>
        </w:rPr>
      </w:pP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default" w:ascii="宋体" w:eastAsia="宋体"/>
          <w:sz w:val="24"/>
          <w:lang w:val="en-US" w:eastAsia="zh-CN"/>
        </w:rPr>
        <w:t>决策树回归模型训练结果如下：</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2" w:firstLineChars="200"/>
        <w:jc w:val="both"/>
        <w:rPr>
          <w:rFonts w:hint="default" w:ascii="宋体" w:eastAsia="宋体"/>
          <w:b/>
          <w:bCs/>
          <w:sz w:val="24"/>
          <w:u w:val="none"/>
          <w:lang w:val="en-US" w:eastAsia="zh-CN"/>
        </w:rPr>
      </w:pPr>
      <w:r>
        <w:rPr>
          <w:rFonts w:hint="default" w:ascii="宋体" w:eastAsia="宋体"/>
          <w:b/>
          <w:bCs/>
          <w:sz w:val="24"/>
          <w:u w:val="none"/>
          <w:lang w:val="en-US" w:eastAsia="zh-CN"/>
        </w:rPr>
        <w:t>===================ALL====================</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最佳超参数: {'max_depth': 6, 'min_samples_split': 30}</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最佳模型性能 (负均方误差): -5.049975963124824</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在测试集上的均方误差: 5.690257670730443</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在测试集上的R²值: 0.21164630523101025</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===================ALL====================</w:t>
      </w:r>
      <w:r>
        <w:rPr>
          <w:rFonts w:hint="default" w:ascii="宋体" w:eastAsia="宋体"/>
          <w:b/>
          <w:bCs/>
          <w:sz w:val="24"/>
          <w:u w:val="none"/>
          <w:lang w:val="en-US" w:eastAsia="zh-CN"/>
        </w:rPr>
        <w:br w:type="textWrapping"/>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================SELECTED==================</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最佳超参数: {'max_depth': 6, 'min_samples_split': 35}</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最佳模型性能 (负均方误差): -5.608856121820231</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在测试集上的均方误差: 5.5513152742186715</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在测试集上的R²值: 0.20537579559091468</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================SELECTED==================</w:t>
      </w:r>
    </w:p>
    <w:p>
      <w:pPr>
        <w:snapToGrid/>
        <w:spacing w:beforeAutospacing="0" w:afterAutospacing="0" w:line="400" w:lineRule="exact"/>
        <w:ind w:left="0" w:leftChars="0" w:right="0" w:rightChars="0" w:firstLine="480" w:firstLineChars="200"/>
        <w:jc w:val="both"/>
        <w:rPr>
          <w:rFonts w:hint="default" w:ascii="宋体" w:eastAsia="宋体"/>
          <w:sz w:val="24"/>
        </w:rPr>
      </w:pPr>
    </w:p>
    <w:p>
      <w:pPr>
        <w:snapToGrid/>
        <w:spacing w:beforeAutospacing="0" w:afterAutospacing="0" w:line="400" w:lineRule="exact"/>
        <w:ind w:left="0" w:leftChars="0" w:right="0" w:rightChars="0" w:firstLine="480" w:firstLineChars="200"/>
        <w:jc w:val="both"/>
        <w:rPr>
          <w:rFonts w:ascii="宋体" w:eastAsia="宋体"/>
          <w:sz w:val="24"/>
        </w:rPr>
      </w:pPr>
    </w:p>
    <w:p>
      <w:pPr>
        <w:pStyle w:val="4"/>
        <w:bidi w:val="0"/>
        <w:snapToGrid/>
        <w:spacing w:before="0" w:beforeLines="0" w:beforeAutospacing="0" w:after="0" w:afterLines="0" w:afterAutospacing="0" w:line="400" w:lineRule="exact"/>
        <w:ind w:left="0" w:leftChars="0" w:right="0" w:rightChars="0" w:firstLine="482" w:firstLineChars="200"/>
        <w:jc w:val="both"/>
        <w:rPr>
          <w:rFonts w:hint="default" w:ascii="宋体" w:eastAsia="宋体"/>
          <w:sz w:val="24"/>
        </w:rPr>
      </w:pPr>
      <w:r>
        <w:rPr>
          <w:rFonts w:hint="default" w:ascii="宋体" w:eastAsia="宋体"/>
          <w:sz w:val="24"/>
          <w:lang w:val="en-US" w:eastAsia="zh-CN"/>
        </w:rPr>
        <w:t>（5）随机森林回归模型</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随机森林回归是一种基于决策树的集成学习方法。它通过构建多个决策树，并将它们的预测结果进行平均来提高模型的性能。</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本项目使用的随机森林回归API为：sklearn.ensemble.RandomForestRegressor</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RandomForestRegressor的主要超参数如下：</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（1）n_estimators：森林中树的数量。</w:t>
      </w:r>
    </w:p>
    <w:p>
      <w:pPr>
        <w:snapToGrid/>
        <w:spacing w:beforeAutospacing="0" w:afterAutospacing="0" w:line="400" w:lineRule="exact"/>
        <w:ind w:left="0" w:leftChars="0" w:right="0" w:rightChars="0" w:firstLine="480" w:firstLineChars="200"/>
        <w:jc w:val="both"/>
        <w:rPr>
          <w:rFonts w:hint="eastAsia" w:ascii="宋体" w:eastAsia="宋体"/>
          <w:sz w:val="24"/>
          <w:lang w:eastAsia="zh-CN"/>
        </w:rPr>
      </w:pPr>
      <w:r>
        <w:rPr>
          <w:rFonts w:hint="default" w:ascii="宋体" w:eastAsia="宋体"/>
          <w:sz w:val="24"/>
          <w:lang w:val="en-US" w:eastAsia="zh-CN"/>
        </w:rPr>
        <w:t>（2）max_depth：每棵树的最大深度。</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（3）min_samples_split：节点分裂的最小样本数。</w:t>
      </w: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default" w:ascii="宋体" w:eastAsia="宋体"/>
          <w:sz w:val="24"/>
          <w:lang w:val="en-US" w:eastAsia="zh-CN"/>
        </w:rPr>
        <w:t>在本项目中超参数的搜索范围如下：</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default" w:ascii="宋体" w:eastAsia="宋体"/>
          <w:sz w:val="24"/>
          <w:lang w:val="en-US" w:eastAsia="zh-CN"/>
        </w:rPr>
        <w:t>param_grid = {</w:t>
      </w: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default" w:ascii="宋体" w:eastAsia="宋体"/>
          <w:sz w:val="24"/>
          <w:lang w:val="en-US" w:eastAsia="zh-CN"/>
        </w:rPr>
        <w:t>'n_estimators': [100, 200, 300],  # 决策树的数量</w:t>
      </w: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default" w:ascii="宋体" w:eastAsia="宋体"/>
          <w:sz w:val="24"/>
          <w:lang w:val="en-US" w:eastAsia="zh-CN"/>
        </w:rPr>
        <w:t>'max_depth': [5, 6, 7, 8, 9, 10, 15],  # 决策树的最大深度</w:t>
      </w: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default" w:ascii="宋体" w:eastAsia="宋体"/>
          <w:sz w:val="24"/>
          <w:lang w:val="en-US" w:eastAsia="zh-CN"/>
        </w:rPr>
        <w:t>'min_samples_split': [10, 15, 20, 25, 30]</w:t>
      </w: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default" w:ascii="宋体" w:eastAsia="宋体"/>
          <w:sz w:val="24"/>
          <w:lang w:val="en-US" w:eastAsia="zh-CN"/>
        </w:rPr>
        <w:t>}</w:t>
      </w:r>
    </w:p>
    <w:p>
      <w:pPr>
        <w:snapToGrid/>
        <w:spacing w:beforeAutospacing="0" w:afterAutospacing="0" w:line="400" w:lineRule="exact"/>
        <w:ind w:left="0" w:leftChars="0" w:right="0" w:rightChars="0" w:firstLine="480" w:firstLineChars="200"/>
        <w:jc w:val="both"/>
        <w:rPr>
          <w:rFonts w:ascii="宋体" w:eastAsia="宋体"/>
          <w:sz w:val="24"/>
        </w:rPr>
      </w:pP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default" w:ascii="宋体" w:eastAsia="宋体"/>
          <w:sz w:val="24"/>
          <w:lang w:val="en-US" w:eastAsia="zh-CN"/>
        </w:rPr>
        <w:t>随机森林回归模型训练结果如下：</w:t>
      </w:r>
    </w:p>
    <w:p>
      <w:pPr>
        <w:snapToGrid/>
        <w:spacing w:beforeAutospacing="0" w:afterAutospacing="0" w:line="400" w:lineRule="exact"/>
        <w:ind w:left="0" w:leftChars="0" w:right="0" w:rightChars="0" w:firstLine="482" w:firstLineChars="200"/>
        <w:jc w:val="both"/>
        <w:rPr>
          <w:rFonts w:hint="default" w:ascii="宋体" w:eastAsia="宋体"/>
          <w:b/>
          <w:bCs/>
          <w:sz w:val="24"/>
          <w:u w:val="none"/>
          <w:lang w:val="en-US" w:eastAsia="zh-CN"/>
        </w:rPr>
      </w:pPr>
      <w:r>
        <w:rPr>
          <w:rFonts w:hint="default" w:ascii="宋体" w:eastAsia="宋体"/>
          <w:b/>
          <w:bCs/>
          <w:sz w:val="24"/>
          <w:u w:val="none"/>
          <w:lang w:val="en-US" w:eastAsia="zh-CN"/>
        </w:rPr>
        <w:t>===================ALL====================</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 xml:space="preserve">最佳超参数: {'max_depth': 8, 'min_samples_split': 40, </w:t>
      </w:r>
      <w:r>
        <w:rPr>
          <w:rFonts w:hint="eastAsia" w:ascii="宋体" w:eastAsia="宋体"/>
          <w:b/>
          <w:bCs/>
          <w:sz w:val="24"/>
          <w:u w:val="none"/>
          <w:lang w:val="en-US" w:eastAsia="zh-CN"/>
        </w:rPr>
        <w:tab/>
      </w:r>
      <w:r>
        <w:rPr>
          <w:rFonts w:hint="eastAsia" w:ascii="宋体" w:eastAsia="宋体"/>
          <w:b/>
          <w:bCs/>
          <w:sz w:val="24"/>
          <w:u w:val="none"/>
          <w:lang w:val="en-US" w:eastAsia="zh-CN"/>
        </w:rPr>
        <w:tab/>
      </w:r>
      <w:r>
        <w:rPr>
          <w:rFonts w:hint="eastAsia" w:ascii="宋体" w:eastAsia="宋体"/>
          <w:b/>
          <w:bCs/>
          <w:sz w:val="24"/>
          <w:u w:val="none"/>
          <w:lang w:val="en-US" w:eastAsia="zh-CN"/>
        </w:rPr>
        <w:tab/>
      </w:r>
      <w:r>
        <w:rPr>
          <w:rFonts w:hint="eastAsia" w:ascii="宋体" w:eastAsia="宋体"/>
          <w:b/>
          <w:bCs/>
          <w:sz w:val="24"/>
          <w:u w:val="none"/>
          <w:lang w:val="en-US" w:eastAsia="zh-CN"/>
        </w:rPr>
        <w:tab/>
      </w:r>
      <w:r>
        <w:rPr>
          <w:rFonts w:hint="default" w:ascii="宋体" w:eastAsia="宋体"/>
          <w:b/>
          <w:bCs/>
          <w:sz w:val="24"/>
          <w:u w:val="none"/>
          <w:lang w:val="en-US" w:eastAsia="zh-CN"/>
        </w:rPr>
        <w:t>'n_estimators': 150}</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最佳模型性能 (负均方误差): -4.814321968859235</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在测试集上的均方误差: 5.4084415858253445</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在测试集上的R²值: 0.2506903634505646</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===================ALL====================</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================SELECTED==================</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 xml:space="preserve">最佳超参数: {'max_depth': 7, 'min_samples_split': 40, </w:t>
      </w:r>
      <w:r>
        <w:rPr>
          <w:rFonts w:hint="eastAsia" w:ascii="宋体" w:eastAsia="宋体"/>
          <w:b/>
          <w:bCs/>
          <w:sz w:val="24"/>
          <w:u w:val="none"/>
          <w:lang w:val="en-US" w:eastAsia="zh-CN"/>
        </w:rPr>
        <w:tab/>
      </w:r>
      <w:r>
        <w:rPr>
          <w:rFonts w:hint="eastAsia" w:ascii="宋体" w:eastAsia="宋体"/>
          <w:b/>
          <w:bCs/>
          <w:sz w:val="24"/>
          <w:u w:val="none"/>
          <w:lang w:val="en-US" w:eastAsia="zh-CN"/>
        </w:rPr>
        <w:tab/>
      </w:r>
      <w:r>
        <w:rPr>
          <w:rFonts w:hint="default" w:ascii="宋体" w:eastAsia="宋体"/>
          <w:b/>
          <w:bCs/>
          <w:sz w:val="24"/>
          <w:u w:val="none"/>
          <w:lang w:val="en-US" w:eastAsia="zh-CN"/>
        </w:rPr>
        <w:t>'n_estimators': 150}</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最佳模型性能 (负均方误差): -5.363082118353599</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在测试集上的均方误差: 5.3976326179569085</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在测试集上的R²值: 0.22737417839410834</w:t>
      </w:r>
      <w:r>
        <w:rPr>
          <w:rFonts w:hint="default" w:ascii="宋体" w:eastAsia="宋体"/>
          <w:b/>
          <w:bCs/>
          <w:sz w:val="24"/>
          <w:u w:val="none"/>
          <w:lang w:val="en-US" w:eastAsia="zh-CN"/>
        </w:rPr>
        <w:br w:type="textWrapping"/>
      </w:r>
      <w:r>
        <w:rPr>
          <w:rFonts w:hint="eastAsia" w:ascii="宋体" w:eastAsia="宋体"/>
          <w:b/>
          <w:bCs/>
          <w:sz w:val="24"/>
          <w:u w:val="none"/>
          <w:lang w:val="en-US" w:eastAsia="zh-CN"/>
        </w:rPr>
        <w:tab/>
      </w:r>
      <w:r>
        <w:rPr>
          <w:rFonts w:hint="default" w:ascii="宋体" w:eastAsia="宋体"/>
          <w:b/>
          <w:bCs/>
          <w:sz w:val="24"/>
          <w:u w:val="none"/>
          <w:lang w:val="en-US" w:eastAsia="zh-CN"/>
        </w:rPr>
        <w:t>================SELECTED==================</w:t>
      </w:r>
    </w:p>
    <w:p>
      <w:pPr>
        <w:pStyle w:val="4"/>
        <w:bidi w:val="0"/>
        <w:snapToGrid/>
        <w:spacing w:before="0" w:beforeLines="0" w:beforeAutospacing="0" w:after="0" w:afterLines="0" w:afterAutospacing="0" w:line="400" w:lineRule="exact"/>
        <w:ind w:left="0" w:leftChars="0" w:right="0" w:rightChars="0" w:firstLine="482" w:firstLineChars="200"/>
        <w:jc w:val="both"/>
        <w:rPr>
          <w:rFonts w:hint="default" w:ascii="宋体" w:eastAsia="宋体"/>
          <w:sz w:val="24"/>
        </w:rPr>
      </w:pPr>
      <w:r>
        <w:rPr>
          <w:rFonts w:hint="default" w:ascii="宋体" w:eastAsia="宋体"/>
          <w:sz w:val="24"/>
          <w:lang w:val="en-US" w:eastAsia="zh-CN"/>
        </w:rPr>
        <w:t>（6）XGBoost回归模型</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XGBoost（eXtreme Gradient Boosting）是一种梯度提升树算法，被广泛用于回归和分类问题。XGBoost通过组合多个弱学习器来构建一个强大的模型。</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本项目使用的XGBoost回归API为：xgboost.XGBRegressor</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XGBRegressor的主要超参数如下：</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（1）learning_rate：学习率，用于控制每棵树对最终模型的贡献。</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（2）n_estimators：弱学习器的数量。</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（3）max_depth：每棵树的最大深度。</w:t>
      </w: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default" w:ascii="宋体" w:eastAsia="宋体"/>
          <w:sz w:val="24"/>
          <w:lang w:val="en-US" w:eastAsia="zh-CN"/>
        </w:rPr>
        <w:t>在本项目中超参数的搜索范围如下：</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param_grid = {</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'learning_rate': [0.01, 0.03, 0.05, 0.07, 0.1, 0.2],</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'n_estimators': [25, 50, 75, 100, 150, 200],</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'max_depth': [3, 4, 5, 6, 7, 10, 15],</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w:t>
      </w:r>
    </w:p>
    <w:p>
      <w:pPr>
        <w:snapToGrid/>
        <w:spacing w:beforeAutospacing="0" w:afterAutospacing="0" w:line="400" w:lineRule="exact"/>
        <w:ind w:left="0" w:leftChars="0" w:right="0" w:rightChars="0" w:firstLine="480" w:firstLineChars="200"/>
        <w:jc w:val="both"/>
        <w:rPr>
          <w:rFonts w:hint="default" w:ascii="宋体" w:eastAsia="宋体"/>
          <w:sz w:val="24"/>
        </w:rPr>
      </w:pPr>
    </w:p>
    <w:p>
      <w:pPr>
        <w:snapToGrid/>
        <w:spacing w:beforeAutospacing="0" w:afterAutospacing="0" w:line="400" w:lineRule="exact"/>
        <w:ind w:left="0" w:leftChars="0" w:right="0" w:rightChars="0" w:firstLine="480" w:firstLineChars="200"/>
        <w:jc w:val="both"/>
        <w:rPr>
          <w:rFonts w:ascii="宋体" w:eastAsia="宋体"/>
          <w:sz w:val="24"/>
        </w:rPr>
      </w:pPr>
    </w:p>
    <w:p>
      <w:pPr>
        <w:snapToGrid/>
        <w:spacing w:beforeAutospacing="0" w:afterAutospacing="0" w:line="400" w:lineRule="exact"/>
        <w:ind w:left="0" w:leftChars="0" w:right="0" w:rightChars="0" w:firstLine="480" w:firstLineChars="200"/>
        <w:jc w:val="both"/>
        <w:rPr>
          <w:rFonts w:hint="default" w:ascii="宋体" w:eastAsia="宋体"/>
          <w:sz w:val="24"/>
        </w:rPr>
      </w:pPr>
      <w:r>
        <w:rPr>
          <w:rFonts w:hint="default" w:ascii="宋体" w:eastAsia="宋体"/>
          <w:sz w:val="24"/>
          <w:lang w:val="en-US" w:eastAsia="zh-CN"/>
        </w:rPr>
        <w:t>XGBoost回归模型训练结果如下：</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p>
    <w:p>
      <w:pPr>
        <w:snapToGrid/>
        <w:spacing w:beforeAutospacing="0" w:afterAutospacing="0" w:line="400" w:lineRule="exact"/>
        <w:ind w:left="0" w:leftChars="0" w:right="0" w:rightChars="0" w:firstLine="482" w:firstLineChars="200"/>
        <w:jc w:val="both"/>
        <w:rPr>
          <w:rFonts w:ascii="宋体" w:eastAsia="宋体"/>
          <w:sz w:val="24"/>
        </w:rPr>
      </w:pPr>
      <w:r>
        <w:rPr>
          <w:rFonts w:hint="default" w:ascii="宋体" w:eastAsia="宋体"/>
          <w:b/>
          <w:bCs/>
          <w:sz w:val="24"/>
          <w:lang w:val="en-US" w:eastAsia="zh-CN"/>
        </w:rPr>
        <w:t>===================ALL====================</w:t>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t xml:space="preserve">最佳超参数: {'learning_rate': 0.07, 'max_depth': 3, 'n_estimators': </w:t>
      </w:r>
      <w:r>
        <w:rPr>
          <w:rFonts w:hint="eastAsia" w:ascii="宋体" w:eastAsia="宋体"/>
          <w:b/>
          <w:bCs/>
          <w:sz w:val="24"/>
          <w:lang w:val="en-US" w:eastAsia="zh-CN"/>
        </w:rPr>
        <w:tab/>
      </w:r>
      <w:r>
        <w:rPr>
          <w:rFonts w:hint="default" w:ascii="宋体" w:eastAsia="宋体"/>
          <w:b/>
          <w:bCs/>
          <w:sz w:val="24"/>
          <w:lang w:val="en-US" w:eastAsia="zh-CN"/>
        </w:rPr>
        <w:t>150}</w:t>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t>最佳模型性能 (负均方误差): -4.7580901491048575</w:t>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t>在测试集上的均方误差: 5.335830892275311</w:t>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t>在测试集上的R²值: 0.2607501730149635</w:t>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t>===================ALL====================</w:t>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t>================SELECTED==================</w:t>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t xml:space="preserve">最佳超参数: {'learning_rate': 0.1, 'max_depth': 3, 'n_estimators': </w:t>
      </w:r>
      <w:r>
        <w:rPr>
          <w:rFonts w:hint="eastAsia" w:ascii="宋体" w:eastAsia="宋体"/>
          <w:b/>
          <w:bCs/>
          <w:sz w:val="24"/>
          <w:lang w:val="en-US" w:eastAsia="zh-CN"/>
        </w:rPr>
        <w:tab/>
      </w:r>
      <w:r>
        <w:rPr>
          <w:rFonts w:hint="default" w:ascii="宋体" w:eastAsia="宋体"/>
          <w:b/>
          <w:bCs/>
          <w:sz w:val="24"/>
          <w:lang w:val="en-US" w:eastAsia="zh-CN"/>
        </w:rPr>
        <w:t>75}</w:t>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t>最佳模型性能 (负均方误差): -5.355241783672942</w:t>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t>在测试集上的均方误差: 5.457553013064786</w:t>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t>在测试集上的R²值: 0.218797076583371</w:t>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t>================SELECTED==================</w:t>
      </w:r>
    </w:p>
    <w:p>
      <w:pPr>
        <w:pStyle w:val="4"/>
        <w:bidi w:val="0"/>
        <w:snapToGrid/>
        <w:spacing w:before="0" w:beforeLines="0" w:beforeAutospacing="0" w:after="0" w:afterLines="0" w:afterAutospacing="0" w:line="400" w:lineRule="exact"/>
        <w:ind w:left="0" w:leftChars="0" w:right="0" w:rightChars="0" w:firstLine="482" w:firstLineChars="200"/>
        <w:jc w:val="both"/>
        <w:rPr>
          <w:rFonts w:hint="default" w:ascii="宋体" w:eastAsia="宋体"/>
          <w:sz w:val="24"/>
        </w:rPr>
      </w:pPr>
      <w:r>
        <w:rPr>
          <w:rFonts w:hint="default" w:ascii="宋体" w:eastAsia="宋体"/>
          <w:sz w:val="24"/>
          <w:lang w:val="en-US" w:eastAsia="zh-CN"/>
        </w:rPr>
        <w:t>（7）梯度提升树回归模型</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梯度提升树（Gradient Boosting Trees）是一种集成学习算法，利用加法模型和前向分步算法实现学习的优化过程。在回归问题中，该算法通过不断减小残差的梯度来逐步逼近目标值。</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本项目使用的梯度提升树回归API为：sklearn.ensemble.GradientBoostingRegressor</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GradientBoostingRegressor的主要超参数如下：</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（1）n_estimators：弱分类器的数量。</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（2）learning_rate：学习率，用于控制每棵树对最终模型的贡献。</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（3）max_depth：每棵树的最大深度。</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（4）min_samples_split：节点分裂所需的最小样本数。</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default" w:ascii="宋体" w:eastAsia="宋体"/>
          <w:sz w:val="24"/>
          <w:lang w:val="en-US" w:eastAsia="zh-CN"/>
        </w:rPr>
        <w:t>在本项目中超参数的搜索范围如下：</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param_grid = {</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'learning_rate': [0.01, 0.05, 0.1, 0.15, 0.2],</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'n_estimators': [50, 100, 150, 200],</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'max_depth': [3, 4, 5, 6, 7, 10, 15, 20],</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'min_samples_split': [2, 5, 10, 20, 30, 40],</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w:t>
      </w:r>
    </w:p>
    <w:p>
      <w:pPr>
        <w:snapToGrid/>
        <w:spacing w:beforeAutospacing="0" w:afterAutospacing="0" w:line="400" w:lineRule="exact"/>
        <w:ind w:right="0" w:rightChars="0"/>
        <w:jc w:val="both"/>
        <w:rPr>
          <w:rFonts w:ascii="宋体" w:eastAsia="宋体"/>
          <w:sz w:val="24"/>
        </w:rPr>
      </w:pP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default" w:ascii="宋体" w:eastAsia="宋体"/>
          <w:sz w:val="24"/>
          <w:lang w:val="en-US" w:eastAsia="zh-CN"/>
        </w:rPr>
        <w:t>梯度提升树回归模型</w:t>
      </w:r>
      <w:r>
        <w:rPr>
          <w:rFonts w:hint="eastAsia" w:ascii="宋体" w:eastAsia="宋体"/>
          <w:sz w:val="24"/>
          <w:lang w:val="en-US" w:eastAsia="zh-CN"/>
        </w:rPr>
        <w:t>训练</w:t>
      </w:r>
      <w:r>
        <w:rPr>
          <w:rFonts w:hint="default" w:ascii="宋体" w:eastAsia="宋体"/>
          <w:sz w:val="24"/>
          <w:lang w:val="en-US" w:eastAsia="zh-CN"/>
        </w:rPr>
        <w:t>结果如下：</w:t>
      </w:r>
    </w:p>
    <w:p>
      <w:pPr>
        <w:snapToGrid/>
        <w:spacing w:beforeAutospacing="0" w:afterAutospacing="0" w:line="400" w:lineRule="exact"/>
        <w:ind w:left="0" w:leftChars="0" w:right="0" w:rightChars="0" w:firstLine="482" w:firstLineChars="200"/>
        <w:jc w:val="both"/>
        <w:rPr>
          <w:rFonts w:hint="default" w:ascii="宋体" w:eastAsia="宋体"/>
          <w:b/>
          <w:bCs/>
          <w:sz w:val="24"/>
          <w:lang w:val="en-US" w:eastAsia="zh-CN"/>
        </w:rPr>
      </w:pPr>
      <w:r>
        <w:rPr>
          <w:rFonts w:hint="default" w:ascii="宋体" w:eastAsia="宋体"/>
          <w:b/>
          <w:bCs/>
          <w:sz w:val="24"/>
          <w:lang w:val="en-US" w:eastAsia="zh-CN"/>
        </w:rPr>
        <w:t>===================ALL====================</w:t>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t xml:space="preserve">最佳超参数: {'learning_rate': 0.05, 'max_depth': 3, </w:t>
      </w:r>
      <w:r>
        <w:rPr>
          <w:rFonts w:hint="eastAsia" w:ascii="宋体" w:eastAsia="宋体"/>
          <w:b/>
          <w:bCs/>
          <w:sz w:val="24"/>
          <w:lang w:val="en-US" w:eastAsia="zh-CN"/>
        </w:rPr>
        <w:tab/>
      </w:r>
      <w:r>
        <w:rPr>
          <w:rFonts w:hint="eastAsia" w:ascii="宋体" w:eastAsia="宋体"/>
          <w:b/>
          <w:bCs/>
          <w:sz w:val="24"/>
          <w:lang w:val="en-US" w:eastAsia="zh-CN"/>
        </w:rPr>
        <w:tab/>
      </w:r>
      <w:r>
        <w:rPr>
          <w:rFonts w:hint="default" w:ascii="宋体" w:eastAsia="宋体"/>
          <w:b/>
          <w:bCs/>
          <w:sz w:val="24"/>
          <w:lang w:val="en-US" w:eastAsia="zh-CN"/>
        </w:rPr>
        <w:t>'min_samples_split': 20, 'n_estimators': 200}</w:t>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t>最佳模型性能 (负均方误差): -4.73779156173512</w:t>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t>在测试集上的均方误差: 5.304333683406015</w:t>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t>在测试集上的R²值: 0.265113936911763</w:t>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t>===================ALL====================</w:t>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t>================SELECTED==================</w:t>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t xml:space="preserve">最佳超参数: {'learning_rate': 0.15, 'max_depth': 3, </w:t>
      </w:r>
      <w:r>
        <w:rPr>
          <w:rFonts w:hint="eastAsia" w:ascii="宋体" w:eastAsia="宋体"/>
          <w:b/>
          <w:bCs/>
          <w:sz w:val="24"/>
          <w:lang w:val="en-US" w:eastAsia="zh-CN"/>
        </w:rPr>
        <w:tab/>
      </w:r>
      <w:r>
        <w:rPr>
          <w:rFonts w:hint="eastAsia" w:ascii="宋体" w:eastAsia="宋体"/>
          <w:b/>
          <w:bCs/>
          <w:sz w:val="24"/>
          <w:lang w:val="en-US" w:eastAsia="zh-CN"/>
        </w:rPr>
        <w:tab/>
      </w:r>
      <w:r>
        <w:rPr>
          <w:rFonts w:hint="default" w:ascii="宋体" w:eastAsia="宋体"/>
          <w:b/>
          <w:bCs/>
          <w:sz w:val="24"/>
          <w:lang w:val="en-US" w:eastAsia="zh-CN"/>
        </w:rPr>
        <w:t>'min_samples_split': 10, 'n_estimators': 50}</w:t>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t>最佳模型性能 (负均方误差): -5.308665210217837</w:t>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t>在测试集上的均方误差: 5.395155612609416</w:t>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t>在测试集上的R²值: 0.22772874092683093</w:t>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t>================SELECTED==================</w:t>
      </w:r>
    </w:p>
    <w:p>
      <w:pPr>
        <w:snapToGrid/>
        <w:spacing w:beforeAutospacing="0" w:afterAutospacing="0" w:line="400" w:lineRule="exact"/>
        <w:ind w:left="0" w:leftChars="0" w:right="0" w:rightChars="0" w:firstLine="482" w:firstLineChars="200"/>
        <w:jc w:val="both"/>
        <w:rPr>
          <w:rFonts w:hint="default" w:ascii="宋体" w:eastAsia="宋体"/>
          <w:b/>
          <w:bCs/>
          <w:sz w:val="24"/>
          <w:lang w:val="en-US" w:eastAsia="zh-CN"/>
        </w:rPr>
      </w:pPr>
    </w:p>
    <w:p>
      <w:pPr>
        <w:pStyle w:val="4"/>
        <w:bidi w:val="0"/>
        <w:snapToGrid/>
        <w:spacing w:before="0" w:beforeLines="0" w:beforeAutospacing="0" w:after="0" w:afterLines="0" w:afterAutospacing="0" w:line="400" w:lineRule="exact"/>
        <w:ind w:left="0" w:leftChars="0" w:right="0" w:rightChars="0" w:firstLine="482" w:firstLineChars="200"/>
        <w:jc w:val="both"/>
        <w:rPr>
          <w:rFonts w:hint="default" w:ascii="宋体" w:eastAsia="宋体"/>
          <w:sz w:val="24"/>
        </w:rPr>
      </w:pPr>
      <w:r>
        <w:rPr>
          <w:rFonts w:hint="default" w:ascii="宋体" w:eastAsia="宋体"/>
          <w:sz w:val="24"/>
          <w:lang w:val="en-US" w:eastAsia="zh-CN"/>
        </w:rPr>
        <w:t>（8）LightGBM回归模型</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LightGBM（Light Gradient Boosting Machine）是一种梯度提升框架，专注于高效性和分布式计算。它是一种基于树的学习算法，对于大规模数据集和高维特征的情况下表现出色。</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本项目使用的LightGBM回归API为：lightgbm.LGBMRegressor</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LGBMRegressor的主要超参数如下：</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（1）n_estimators：树的数量。</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（2）learning_rate：学习率，控制每棵树的影响程度。</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（3）max_depth：每棵树的最大深度。</w:t>
      </w:r>
    </w:p>
    <w:p>
      <w:pPr>
        <w:snapToGrid/>
        <w:spacing w:beforeAutospacing="0" w:afterAutospacing="0" w:line="400" w:lineRule="exact"/>
        <w:ind w:left="0" w:leftChars="0" w:right="0" w:rightChars="0" w:firstLine="480" w:firstLineChars="200"/>
        <w:jc w:val="both"/>
        <w:rPr>
          <w:rFonts w:ascii="宋体" w:eastAsia="宋体"/>
          <w:sz w:val="24"/>
        </w:rPr>
      </w:pPr>
      <w:r>
        <w:rPr>
          <w:rFonts w:hint="default" w:ascii="宋体" w:eastAsia="宋体"/>
          <w:sz w:val="24"/>
          <w:lang w:val="en-US" w:eastAsia="zh-CN"/>
        </w:rPr>
        <w:t>（4）min_child_samples：每个叶子节点所需的最小样本数。</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default" w:ascii="宋体" w:eastAsia="宋体"/>
          <w:sz w:val="24"/>
          <w:lang w:val="en-US" w:eastAsia="zh-CN"/>
        </w:rPr>
        <w:t>在本项目中超参数的搜索范围如下：</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param_grid = {</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'learning_rate': [0.01, 0.05, 0.1, 0.15, 0.2],</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'n_estimators': [50, 75, 100, 150],</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'max_depth': [3, 4, 5, 6, 7, 10, 15, 20, 25],</w:t>
      </w:r>
    </w:p>
    <w:p>
      <w:pPr>
        <w:snapToGrid/>
        <w:spacing w:beforeAutospacing="0" w:afterAutospacing="0" w:line="400" w:lineRule="exact"/>
        <w:ind w:left="0" w:leftChars="0" w:right="0" w:rightChars="0" w:firstLine="480" w:firstLineChars="200"/>
        <w:jc w:val="both"/>
        <w:rPr>
          <w:rFonts w:hint="default" w:ascii="宋体" w:eastAsia="宋体"/>
          <w:i/>
          <w:iCs/>
          <w:sz w:val="24"/>
        </w:rPr>
      </w:pPr>
      <w:r>
        <w:rPr>
          <w:rFonts w:hint="default" w:ascii="宋体" w:eastAsia="宋体"/>
          <w:i/>
          <w:iCs/>
          <w:sz w:val="24"/>
          <w:lang w:val="en-US" w:eastAsia="zh-CN"/>
        </w:rPr>
        <w:t>'min_child_samples': [15, 20, 25, 30, 35, 40],</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r>
        <w:rPr>
          <w:rFonts w:hint="default" w:ascii="宋体" w:eastAsia="宋体"/>
          <w:i/>
          <w:iCs/>
          <w:sz w:val="24"/>
          <w:lang w:val="en-US" w:eastAsia="zh-CN"/>
        </w:rPr>
        <w:t>}</w:t>
      </w:r>
    </w:p>
    <w:p>
      <w:pPr>
        <w:snapToGrid/>
        <w:spacing w:beforeAutospacing="0" w:afterAutospacing="0" w:line="400" w:lineRule="exact"/>
        <w:ind w:left="0" w:leftChars="0" w:right="0" w:rightChars="0" w:firstLine="480" w:firstLineChars="200"/>
        <w:jc w:val="both"/>
        <w:rPr>
          <w:rFonts w:hint="default" w:ascii="宋体" w:eastAsia="宋体"/>
          <w:i/>
          <w:iCs/>
          <w:sz w:val="24"/>
          <w:lang w:val="en-US" w:eastAsia="zh-CN"/>
        </w:rPr>
      </w:pP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default" w:ascii="宋体" w:eastAsia="宋体"/>
          <w:sz w:val="24"/>
          <w:lang w:val="en-US" w:eastAsia="zh-CN"/>
        </w:rPr>
        <w:t>LightGBM回归模型</w:t>
      </w:r>
      <w:r>
        <w:rPr>
          <w:rFonts w:hint="eastAsia" w:ascii="宋体" w:eastAsia="宋体"/>
          <w:sz w:val="24"/>
          <w:lang w:val="en-US" w:eastAsia="zh-CN"/>
        </w:rPr>
        <w:t>训练结果</w:t>
      </w:r>
      <w:r>
        <w:rPr>
          <w:rFonts w:hint="default" w:ascii="宋体" w:eastAsia="宋体"/>
          <w:sz w:val="24"/>
          <w:lang w:val="en-US" w:eastAsia="zh-CN"/>
        </w:rPr>
        <w:t>如下：</w:t>
      </w:r>
    </w:p>
    <w:p>
      <w:pPr>
        <w:snapToGrid/>
        <w:spacing w:beforeAutospacing="0" w:afterAutospacing="0" w:line="400" w:lineRule="exact"/>
        <w:ind w:left="0" w:leftChars="0" w:right="0" w:rightChars="0" w:firstLine="482" w:firstLineChars="200"/>
        <w:jc w:val="both"/>
        <w:rPr>
          <w:rFonts w:ascii="宋体" w:eastAsia="宋体"/>
          <w:sz w:val="24"/>
        </w:rPr>
      </w:pPr>
      <w:r>
        <w:rPr>
          <w:rFonts w:hint="default" w:ascii="宋体" w:eastAsia="宋体"/>
          <w:b/>
          <w:bCs/>
          <w:sz w:val="24"/>
          <w:lang w:val="en-US" w:eastAsia="zh-CN"/>
        </w:rPr>
        <w:t>===================ALL====================</w:t>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t xml:space="preserve">最佳超参数: {'learning_rate': 0.1, 'max_depth': 3, </w:t>
      </w:r>
      <w:r>
        <w:rPr>
          <w:rFonts w:hint="eastAsia" w:ascii="宋体" w:eastAsia="宋体"/>
          <w:b/>
          <w:bCs/>
          <w:sz w:val="24"/>
          <w:lang w:val="en-US" w:eastAsia="zh-CN"/>
        </w:rPr>
        <w:tab/>
      </w:r>
      <w:r>
        <w:rPr>
          <w:rFonts w:hint="eastAsia" w:ascii="宋体" w:eastAsia="宋体"/>
          <w:b/>
          <w:bCs/>
          <w:sz w:val="24"/>
          <w:lang w:val="en-US" w:eastAsia="zh-CN"/>
        </w:rPr>
        <w:tab/>
      </w:r>
      <w:r>
        <w:rPr>
          <w:rFonts w:hint="default" w:ascii="宋体" w:eastAsia="宋体"/>
          <w:b/>
          <w:bCs/>
          <w:sz w:val="24"/>
          <w:lang w:val="en-US" w:eastAsia="zh-CN"/>
        </w:rPr>
        <w:t>'min_child_samples': 30, 'n_estimators': 100}</w:t>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t>最佳模型性能 (负均方误差): -4.750771687261698</w:t>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t>在测试集上的均方误差: 5.362673731712184</w:t>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t>在测试集上的R²值: 0.25703124623296525</w:t>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t>===================ALL====================</w:t>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t>================SELECTED==================</w:t>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t xml:space="preserve">最佳超参数: {'learning_rate': 0.1, 'max_depth': 3, </w:t>
      </w:r>
      <w:r>
        <w:rPr>
          <w:rFonts w:hint="eastAsia" w:ascii="宋体" w:eastAsia="宋体"/>
          <w:b/>
          <w:bCs/>
          <w:sz w:val="24"/>
          <w:lang w:val="en-US" w:eastAsia="zh-CN"/>
        </w:rPr>
        <w:tab/>
      </w:r>
      <w:r>
        <w:rPr>
          <w:rFonts w:hint="eastAsia" w:ascii="宋体" w:eastAsia="宋体"/>
          <w:b/>
          <w:bCs/>
          <w:sz w:val="24"/>
          <w:lang w:val="en-US" w:eastAsia="zh-CN"/>
        </w:rPr>
        <w:tab/>
      </w:r>
      <w:r>
        <w:rPr>
          <w:rFonts w:hint="default" w:ascii="宋体" w:eastAsia="宋体"/>
          <w:b/>
          <w:bCs/>
          <w:sz w:val="24"/>
          <w:lang w:val="en-US" w:eastAsia="zh-CN"/>
        </w:rPr>
        <w:t>'min_child_samples': 15, 'n_estimators': 100}</w:t>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t>最佳模型性能 (负均方误差): -5.303406700294638</w:t>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t>在测试集上的均方误差: 5.406304908421738</w:t>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t>在测试集上的R²值: 0.22613281277702235</w:t>
      </w:r>
      <w:r>
        <w:rPr>
          <w:rFonts w:hint="default" w:ascii="宋体" w:eastAsia="宋体"/>
          <w:b/>
          <w:bCs/>
          <w:sz w:val="24"/>
          <w:lang w:val="en-US" w:eastAsia="zh-CN"/>
        </w:rPr>
        <w:br w:type="textWrapping"/>
      </w:r>
      <w:r>
        <w:rPr>
          <w:rFonts w:hint="eastAsia" w:ascii="宋体" w:eastAsia="宋体"/>
          <w:b/>
          <w:bCs/>
          <w:sz w:val="24"/>
          <w:lang w:val="en-US" w:eastAsia="zh-CN"/>
        </w:rPr>
        <w:tab/>
      </w:r>
      <w:r>
        <w:rPr>
          <w:rFonts w:hint="default" w:ascii="宋体" w:eastAsia="宋体"/>
          <w:b/>
          <w:bCs/>
          <w:sz w:val="24"/>
          <w:lang w:val="en-US" w:eastAsia="zh-CN"/>
        </w:rPr>
        <w:t>================SELECTED==================</w:t>
      </w:r>
    </w:p>
    <w:p>
      <w:pPr>
        <w:pStyle w:val="2"/>
        <w:bidi w:val="0"/>
        <w:snapToGrid/>
        <w:spacing w:before="340" w:beforeLines="0" w:beforeAutospacing="0" w:after="330" w:afterLines="0" w:afterAutospacing="0" w:line="400" w:lineRule="exact"/>
        <w:ind w:left="0" w:leftChars="0" w:right="0" w:rightChars="0" w:firstLine="0" w:firstLineChars="0"/>
        <w:jc w:val="center"/>
        <w:outlineLvl w:val="0"/>
        <w:rPr>
          <w:rFonts w:ascii="宋体" w:eastAsia="宋体"/>
          <w:sz w:val="24"/>
        </w:rPr>
      </w:pPr>
      <w:r>
        <w:rPr>
          <w:rFonts w:hint="eastAsia" w:ascii="黑体" w:eastAsia="黑体"/>
          <w:b w:val="0"/>
          <w:sz w:val="36"/>
          <w:lang w:val="en-US" w:eastAsia="zh-CN"/>
        </w:rPr>
        <w:t>四、</w:t>
      </w:r>
      <w:r>
        <w:rPr>
          <w:rFonts w:hint="default" w:ascii="黑体" w:eastAsia="黑体"/>
          <w:b w:val="0"/>
          <w:sz w:val="36"/>
          <w:lang w:val="en-US" w:eastAsia="zh-CN"/>
        </w:rPr>
        <w:t>分析并选定</w:t>
      </w:r>
      <w:r>
        <w:rPr>
          <w:rFonts w:hint="eastAsia" w:ascii="黑体" w:eastAsia="黑体"/>
          <w:b w:val="0"/>
          <w:sz w:val="36"/>
          <w:lang w:val="en-US" w:eastAsia="zh-CN"/>
        </w:rPr>
        <w:t>模型</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default" w:ascii="宋体" w:eastAsia="宋体"/>
          <w:sz w:val="24"/>
          <w:lang w:val="en-US" w:eastAsia="zh-CN"/>
        </w:rPr>
        <w:t>对上面算法的结果进行统计并画</w:t>
      </w:r>
      <w:r>
        <w:rPr>
          <w:rFonts w:hint="eastAsia" w:ascii="宋体" w:eastAsia="宋体"/>
          <w:sz w:val="24"/>
          <w:lang w:val="en-US" w:eastAsia="zh-CN"/>
        </w:rPr>
        <w:t>柱状</w:t>
      </w:r>
      <w:r>
        <w:rPr>
          <w:rFonts w:hint="default" w:ascii="宋体" w:eastAsia="宋体"/>
          <w:sz w:val="24"/>
          <w:lang w:val="en-US" w:eastAsia="zh-CN"/>
        </w:rPr>
        <w:t>图如下：</w:t>
      </w:r>
    </w:p>
    <w:p>
      <w:pPr>
        <w:ind w:left="0" w:leftChars="0" w:right="0" w:rightChars="0" w:firstLine="0" w:firstLineChars="0"/>
        <w:jc w:val="center"/>
        <w:rPr>
          <w:rFonts w:hint="default" w:ascii="宋体" w:eastAsia="宋体"/>
          <w:sz w:val="24"/>
          <w:lang w:val="en-US" w:eastAsia="zh-CN"/>
        </w:rPr>
      </w:pPr>
      <w:r>
        <w:rPr>
          <w:rFonts w:hint="default" w:ascii="宋体" w:eastAsia="宋体"/>
          <w:sz w:val="24"/>
          <w:lang w:val="en-US" w:eastAsia="zh-CN"/>
        </w:rPr>
        <w:drawing>
          <wp:anchor distT="0" distB="0" distL="114300" distR="114300" simplePos="0" relativeHeight="251667456" behindDoc="0" locked="0" layoutInCell="1" allowOverlap="1">
            <wp:simplePos x="0" y="0"/>
            <wp:positionH relativeFrom="column">
              <wp:posOffset>-151765</wp:posOffset>
            </wp:positionH>
            <wp:positionV relativeFrom="paragraph">
              <wp:posOffset>3783330</wp:posOffset>
            </wp:positionV>
            <wp:extent cx="5324475" cy="3818255"/>
            <wp:effectExtent l="0" t="0" r="9525" b="698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a:stretch>
                      <a:fillRect/>
                    </a:stretch>
                  </pic:blipFill>
                  <pic:spPr>
                    <a:xfrm>
                      <a:off x="0" y="0"/>
                      <a:ext cx="5324475" cy="3818255"/>
                    </a:xfrm>
                    <a:prstGeom prst="rect">
                      <a:avLst/>
                    </a:prstGeom>
                    <a:noFill/>
                    <a:ln>
                      <a:noFill/>
                    </a:ln>
                  </pic:spPr>
                </pic:pic>
              </a:graphicData>
            </a:graphic>
          </wp:anchor>
        </w:drawing>
      </w:r>
      <w:r>
        <w:drawing>
          <wp:anchor distT="0" distB="0" distL="114300" distR="114300" simplePos="0" relativeHeight="251666432" behindDoc="0" locked="0" layoutInCell="1" allowOverlap="1">
            <wp:simplePos x="0" y="0"/>
            <wp:positionH relativeFrom="column">
              <wp:posOffset>41910</wp:posOffset>
            </wp:positionH>
            <wp:positionV relativeFrom="paragraph">
              <wp:posOffset>143510</wp:posOffset>
            </wp:positionV>
            <wp:extent cx="5136515" cy="3649345"/>
            <wp:effectExtent l="0" t="0" r="14605" b="8255"/>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9"/>
                    <a:stretch>
                      <a:fillRect/>
                    </a:stretch>
                  </pic:blipFill>
                  <pic:spPr>
                    <a:xfrm>
                      <a:off x="0" y="0"/>
                      <a:ext cx="5136515" cy="3649345"/>
                    </a:xfrm>
                    <a:prstGeom prst="rect">
                      <a:avLst/>
                    </a:prstGeom>
                    <a:noFill/>
                    <a:ln>
                      <a:noFill/>
                    </a:ln>
                  </pic:spPr>
                </pic:pic>
              </a:graphicData>
            </a:graphic>
          </wp:anchor>
        </w:drawing>
      </w:r>
    </w:p>
    <w:p>
      <w:pPr>
        <w:ind w:left="0" w:leftChars="0" w:right="0" w:rightChars="0" w:firstLine="0" w:firstLineChars="0"/>
        <w:jc w:val="center"/>
        <w:rPr>
          <w:rFonts w:hint="default" w:ascii="宋体" w:eastAsia="宋体"/>
          <w:sz w:val="24"/>
          <w:lang w:val="en-US" w:eastAsia="zh-CN"/>
        </w:rPr>
      </w:pPr>
    </w:p>
    <w:p>
      <w:pPr>
        <w:snapToGrid/>
        <w:spacing w:beforeAutospacing="0" w:afterAutospacing="0" w:line="400" w:lineRule="exact"/>
        <w:ind w:right="0" w:rightChars="0" w:firstLine="420" w:firstLineChars="0"/>
        <w:jc w:val="both"/>
        <w:rPr>
          <w:rFonts w:hint="eastAsia" w:ascii="宋体" w:eastAsia="宋体"/>
          <w:sz w:val="24"/>
          <w:lang w:val="en-US" w:eastAsia="zh-CN"/>
        </w:rPr>
      </w:pPr>
      <w:r>
        <w:rPr>
          <w:rFonts w:hint="eastAsia" w:ascii="宋体" w:eastAsia="宋体"/>
          <w:sz w:val="24"/>
          <w:lang w:val="en-US" w:eastAsia="zh-CN"/>
        </w:rPr>
        <w:t>上图中的mse_all_train和mse_all_test是使用未经进一步筛选特征的数据训练出的模型结果，分别对应在训练集上的性能和在测试上的性能；mse_selected_train和mse_selected_test是使用经进一步筛选特征的数据训练出的模型结果，分别对应在训练集上的性能和在测试上的性能。R2_all和R2_selected分别对应未筛选特征的数据和筛选特征的数据在测试集上的拟合效果。</w:t>
      </w:r>
    </w:p>
    <w:p>
      <w:pPr>
        <w:snapToGrid/>
        <w:spacing w:beforeAutospacing="0" w:afterAutospacing="0" w:line="400" w:lineRule="exact"/>
        <w:ind w:right="0" w:rightChars="0" w:firstLine="420" w:firstLineChars="0"/>
        <w:jc w:val="both"/>
        <w:rPr>
          <w:rFonts w:hint="eastAsia" w:ascii="宋体" w:eastAsia="宋体"/>
          <w:sz w:val="24"/>
          <w:lang w:val="en-US" w:eastAsia="zh-CN"/>
        </w:rPr>
      </w:pPr>
      <w:r>
        <w:rPr>
          <w:rFonts w:hint="eastAsia" w:ascii="宋体" w:eastAsia="宋体"/>
          <w:sz w:val="24"/>
          <w:lang w:val="en-US" w:eastAsia="zh-CN"/>
        </w:rPr>
        <w:t>可以看出，对于未经筛选特征的数据，其训练MSE比测试MSE小很多，这说明过拟合现象较为严重；而经过筛选特征的数据训练误差和测试误差相近，说明模型的泛用性更强。但是由于筛选特征后可能丢失了一些信息，虽然泛用性更强，但对于有些模型其性能与未经筛选特征的数据差别不大。即使如此，这一步对于特征的筛选也是有必要的，可以看出对于决策树回归模型，未经筛选特征后的数据训练出的MSE比</w:t>
      </w:r>
      <w:bookmarkStart w:id="0" w:name="_GoBack"/>
      <w:bookmarkEnd w:id="0"/>
      <w:r>
        <w:rPr>
          <w:rFonts w:hint="eastAsia" w:ascii="宋体" w:eastAsia="宋体"/>
          <w:sz w:val="24"/>
          <w:lang w:val="en-US" w:eastAsia="zh-CN"/>
        </w:rPr>
        <w:t>经筛选特征的MSE要明显大上一些，这也与之前提到的决策树容易过拟合相关，如果采用决策树回归模型的话，使用经过筛选特征的数据模型性能和泛用性都会更强。</w:t>
      </w:r>
    </w:p>
    <w:p>
      <w:pPr>
        <w:snapToGrid/>
        <w:spacing w:beforeAutospacing="0" w:afterAutospacing="0" w:line="400" w:lineRule="exact"/>
        <w:ind w:right="0" w:rightChars="0" w:firstLine="420" w:firstLineChars="0"/>
        <w:jc w:val="both"/>
        <w:rPr>
          <w:rFonts w:hint="default" w:ascii="宋体" w:eastAsia="宋体"/>
          <w:sz w:val="24"/>
          <w:vertAlign w:val="baseline"/>
          <w:lang w:val="en-US" w:eastAsia="zh-CN"/>
        </w:rPr>
      </w:pPr>
      <w:r>
        <w:rPr>
          <w:rFonts w:hint="eastAsia" w:ascii="宋体" w:eastAsia="宋体"/>
          <w:sz w:val="24"/>
          <w:lang w:val="en-US" w:eastAsia="zh-CN"/>
        </w:rPr>
        <w:t>此外，对于R</w:t>
      </w:r>
      <w:r>
        <w:rPr>
          <w:rFonts w:hint="eastAsia" w:ascii="宋体" w:eastAsia="宋体"/>
          <w:sz w:val="24"/>
          <w:vertAlign w:val="superscript"/>
          <w:lang w:val="en-US" w:eastAsia="zh-CN"/>
        </w:rPr>
        <w:t>2</w:t>
      </w:r>
      <w:r>
        <w:rPr>
          <w:rFonts w:hint="eastAsia" w:ascii="宋体" w:eastAsia="宋体"/>
          <w:sz w:val="24"/>
          <w:vertAlign w:val="baseline"/>
          <w:lang w:val="en-US" w:eastAsia="zh-CN"/>
        </w:rPr>
        <w:t>而言，经进一步筛选特征的数据训练出的模型拟合效果相对较差，推测这也是由于筛选特征丢失了一些信息导致的。</w:t>
      </w:r>
    </w:p>
    <w:p>
      <w:pPr>
        <w:snapToGrid/>
        <w:spacing w:beforeAutospacing="0" w:afterAutospacing="0" w:line="400" w:lineRule="exact"/>
        <w:ind w:left="0" w:leftChars="0" w:right="0" w:rightChars="0" w:firstLine="480" w:firstLineChars="200"/>
        <w:jc w:val="both"/>
        <w:rPr>
          <w:rFonts w:hint="eastAsia" w:ascii="宋体" w:eastAsia="宋体"/>
          <w:sz w:val="24"/>
          <w:lang w:val="en-US" w:eastAsia="zh-CN"/>
        </w:rPr>
      </w:pPr>
      <w:r>
        <w:rPr>
          <w:rFonts w:hint="eastAsia" w:ascii="宋体" w:eastAsia="宋体"/>
          <w:sz w:val="24"/>
          <w:lang w:val="en-US" w:eastAsia="zh-CN"/>
        </w:rPr>
        <w:t>总体上来看，</w:t>
      </w:r>
      <w:r>
        <w:rPr>
          <w:rFonts w:hint="default" w:ascii="宋体" w:eastAsia="宋体"/>
          <w:sz w:val="24"/>
          <w:lang w:val="en-US" w:eastAsia="zh-CN"/>
        </w:rPr>
        <w:t>无论是在</w:t>
      </w:r>
      <w:r>
        <w:rPr>
          <w:rFonts w:hint="eastAsia" w:ascii="宋体" w:eastAsia="宋体"/>
          <w:sz w:val="24"/>
          <w:lang w:val="en-US" w:eastAsia="zh-CN"/>
        </w:rPr>
        <w:t>测试集上的</w:t>
      </w:r>
      <w:r>
        <w:rPr>
          <w:rFonts w:hint="default" w:ascii="宋体" w:eastAsia="宋体"/>
          <w:sz w:val="24"/>
          <w:lang w:val="en-US" w:eastAsia="zh-CN"/>
        </w:rPr>
        <w:t>MSE还是R</w:t>
      </w:r>
      <w:r>
        <w:rPr>
          <w:rFonts w:hint="eastAsia" w:ascii="宋体" w:eastAsia="宋体"/>
          <w:sz w:val="24"/>
          <w:vertAlign w:val="superscript"/>
          <w:lang w:val="en-US" w:eastAsia="zh-CN"/>
        </w:rPr>
        <w:t>2</w:t>
      </w:r>
      <w:r>
        <w:rPr>
          <w:rFonts w:hint="default" w:ascii="宋体" w:eastAsia="宋体"/>
          <w:sz w:val="24"/>
          <w:lang w:val="en-US" w:eastAsia="zh-CN"/>
        </w:rPr>
        <w:t>上，梯度提升树的性能都是最好的。</w:t>
      </w:r>
      <w:r>
        <w:rPr>
          <w:rFonts w:hint="eastAsia" w:ascii="宋体" w:eastAsia="宋体"/>
          <w:sz w:val="24"/>
          <w:lang w:val="en-US" w:eastAsia="zh-CN"/>
        </w:rPr>
        <w:t>同时注意到</w:t>
      </w:r>
      <w:r>
        <w:rPr>
          <w:rFonts w:hint="default" w:ascii="宋体" w:eastAsia="宋体"/>
          <w:sz w:val="24"/>
          <w:lang w:val="en-US" w:eastAsia="zh-CN"/>
        </w:rPr>
        <w:t>在训练的过程中GBDT的训练速度是最慢的，</w:t>
      </w:r>
      <w:r>
        <w:rPr>
          <w:rFonts w:hint="eastAsia" w:ascii="宋体" w:eastAsia="宋体"/>
          <w:sz w:val="24"/>
          <w:lang w:val="en-US" w:eastAsia="zh-CN"/>
        </w:rPr>
        <w:t>上面的网格搜索进行了4.5个小时，训练时间远长于其他模型。</w:t>
      </w:r>
      <w:r>
        <w:rPr>
          <w:rFonts w:hint="default" w:ascii="宋体" w:eastAsia="宋体"/>
          <w:sz w:val="24"/>
          <w:lang w:val="en-US" w:eastAsia="zh-CN"/>
        </w:rPr>
        <w:t>而xgboost和lightbm作为梯度提升树优化</w:t>
      </w:r>
      <w:r>
        <w:rPr>
          <w:rFonts w:hint="eastAsia" w:ascii="宋体" w:eastAsia="宋体"/>
          <w:sz w:val="24"/>
          <w:lang w:val="en-US" w:eastAsia="zh-CN"/>
        </w:rPr>
        <w:t>的算法尤其是在速度上优化的算法</w:t>
      </w:r>
      <w:r>
        <w:rPr>
          <w:rFonts w:hint="default" w:ascii="宋体" w:eastAsia="宋体"/>
          <w:sz w:val="24"/>
          <w:lang w:val="en-US" w:eastAsia="zh-CN"/>
        </w:rPr>
        <w:t>，训练速度明显快了很多，而性能也只是略差。故在数据量比较大和对时间比较敏感的情况下，可以采用xgboost和lightgbm来较快地得到结果。</w:t>
      </w:r>
      <w:r>
        <w:rPr>
          <w:rFonts w:hint="eastAsia" w:ascii="宋体" w:eastAsia="宋体"/>
          <w:sz w:val="24"/>
          <w:lang w:val="en-US" w:eastAsia="zh-CN"/>
        </w:rPr>
        <w:t>在本项目中由于GBDT的性能最佳，因而选用GBDT训练出的模型作为最终模型。</w:t>
      </w:r>
    </w:p>
    <w:p>
      <w:pPr>
        <w:snapToGrid/>
        <w:spacing w:beforeAutospacing="0" w:afterAutospacing="0" w:line="400" w:lineRule="exact"/>
        <w:ind w:left="0" w:leftChars="0" w:right="0" w:rightChars="0" w:firstLine="480" w:firstLineChars="200"/>
        <w:jc w:val="both"/>
        <w:rPr>
          <w:rFonts w:hint="eastAsia" w:ascii="宋体" w:eastAsia="宋体"/>
          <w:sz w:val="24"/>
          <w:lang w:val="en-US" w:eastAsia="zh-CN"/>
        </w:rPr>
      </w:pPr>
      <w:r>
        <w:rPr>
          <w:rFonts w:hint="eastAsia" w:ascii="宋体" w:eastAsia="宋体"/>
          <w:sz w:val="24"/>
          <w:lang w:val="en-US" w:eastAsia="zh-CN"/>
        </w:rPr>
        <w:t>最后值得注意的是，模型的性能并不算优秀，这与数据有着密切的关系。在将数量转化成销量的这一步骤上数据从9935减少到8638，只减少了很小的一部分比例。这说明每种产品的订单在数据集中出现的次数很少，几乎只有一两次，根据日常经验推断这显然是不合理的。对于一个超市来说，某种产品在4年内的订单数量极少会只有一两次。在本数据集中，制造商种类众多，有72种，组合出的产品种类更多，而每种产品的订单数量却很少，因此对于每种产品内部的区分信息就很少。</w:t>
      </w:r>
    </w:p>
    <w:p>
      <w:p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eastAsia" w:ascii="宋体" w:eastAsia="宋体"/>
          <w:sz w:val="24"/>
          <w:lang w:val="en-US" w:eastAsia="zh-CN"/>
        </w:rPr>
        <w:t>因此</w:t>
      </w:r>
      <w:r>
        <w:rPr>
          <w:rFonts w:hint="default" w:ascii="宋体" w:eastAsia="宋体"/>
          <w:sz w:val="24"/>
          <w:lang w:val="en-US" w:eastAsia="zh-CN"/>
        </w:rPr>
        <w:t>在机器</w:t>
      </w:r>
      <w:r>
        <w:rPr>
          <w:rFonts w:hint="eastAsia" w:ascii="宋体" w:eastAsia="宋体"/>
          <w:sz w:val="24"/>
          <w:lang w:val="en-US" w:eastAsia="zh-CN"/>
        </w:rPr>
        <w:t>学习</w:t>
      </w:r>
      <w:r>
        <w:rPr>
          <w:rFonts w:hint="default" w:ascii="宋体" w:eastAsia="宋体"/>
          <w:sz w:val="24"/>
          <w:lang w:val="en-US" w:eastAsia="zh-CN"/>
        </w:rPr>
        <w:t>中，训练数据具有至关重要的地位，它对模型的性能和泛化能力有着</w:t>
      </w:r>
      <w:r>
        <w:rPr>
          <w:rFonts w:hint="eastAsia" w:ascii="宋体" w:eastAsia="宋体"/>
          <w:sz w:val="24"/>
          <w:lang w:val="en-US" w:eastAsia="zh-CN"/>
        </w:rPr>
        <w:t>显著的影响。如果能提供更多更全面的历史订单数据，有理由相信模型的性能和泛化能力均会有明显的提升。</w:t>
      </w:r>
    </w:p>
    <w:p>
      <w:pPr>
        <w:snapToGrid/>
        <w:spacing w:beforeAutospacing="0" w:afterAutospacing="0" w:line="400" w:lineRule="exact"/>
        <w:ind w:right="0" w:rightChars="0"/>
        <w:jc w:val="both"/>
        <w:rPr>
          <w:rFonts w:hint="default" w:ascii="宋体" w:eastAsia="宋体"/>
          <w:sz w:val="24"/>
          <w:lang w:val="en-US" w:eastAsia="zh-CN"/>
        </w:rPr>
      </w:pPr>
    </w:p>
    <w:p>
      <w:pPr>
        <w:pStyle w:val="2"/>
        <w:bidi w:val="0"/>
        <w:snapToGrid/>
        <w:spacing w:before="340" w:beforeLines="0" w:beforeAutospacing="0" w:after="330" w:afterLines="0" w:afterAutospacing="0" w:line="400" w:lineRule="exact"/>
        <w:ind w:left="0" w:leftChars="0" w:right="0" w:rightChars="0" w:firstLine="0" w:firstLineChars="0"/>
        <w:jc w:val="center"/>
        <w:outlineLvl w:val="0"/>
        <w:rPr>
          <w:rFonts w:hint="default" w:ascii="黑体" w:eastAsia="黑体"/>
          <w:b w:val="0"/>
          <w:sz w:val="36"/>
          <w:lang w:val="en-US"/>
        </w:rPr>
      </w:pPr>
      <w:r>
        <w:rPr>
          <w:rFonts w:hint="eastAsia" w:ascii="黑体" w:eastAsia="黑体"/>
          <w:b w:val="0"/>
          <w:sz w:val="36"/>
          <w:lang w:val="en-US" w:eastAsia="zh-CN"/>
        </w:rPr>
        <w:t>五、总结</w:t>
      </w:r>
    </w:p>
    <w:p>
      <w:pPr>
        <w:snapToGrid/>
        <w:spacing w:beforeAutospacing="0" w:afterAutospacing="0" w:line="400" w:lineRule="exact"/>
        <w:ind w:left="0" w:leftChars="0" w:right="0" w:rightChars="0" w:firstLine="480" w:firstLineChars="200"/>
        <w:jc w:val="both"/>
        <w:rPr>
          <w:rFonts w:hint="eastAsia" w:ascii="宋体" w:eastAsia="宋体"/>
          <w:sz w:val="24"/>
          <w:lang w:val="en-US" w:eastAsia="zh-CN"/>
        </w:rPr>
      </w:pPr>
      <w:r>
        <w:rPr>
          <w:rFonts w:hint="default" w:ascii="宋体" w:eastAsia="宋体"/>
          <w:sz w:val="24"/>
          <w:lang w:val="en-US" w:eastAsia="zh-CN"/>
        </w:rPr>
        <w:t>本项目</w:t>
      </w:r>
      <w:r>
        <w:rPr>
          <w:rFonts w:hint="eastAsia" w:ascii="宋体" w:eastAsia="宋体"/>
          <w:sz w:val="24"/>
          <w:lang w:val="en-US" w:eastAsia="zh-CN"/>
        </w:rPr>
        <w:t>通过以下工作流程：</w:t>
      </w:r>
    </w:p>
    <w:p>
      <w:pPr>
        <w:snapToGrid/>
        <w:spacing w:beforeAutospacing="0" w:afterAutospacing="0" w:line="400" w:lineRule="exact"/>
        <w:ind w:left="0" w:leftChars="0" w:right="0" w:rightChars="0" w:firstLine="480" w:firstLineChars="200"/>
        <w:jc w:val="both"/>
        <w:rPr>
          <w:rFonts w:hint="eastAsia" w:ascii="宋体" w:eastAsia="宋体"/>
          <w:sz w:val="24"/>
          <w:lang w:val="en-US" w:eastAsia="zh-CN"/>
        </w:rPr>
      </w:pPr>
    </w:p>
    <w:p>
      <w:pPr>
        <w:numPr>
          <w:ilvl w:val="0"/>
          <w:numId w:val="2"/>
        </w:numPr>
        <w:bidi w:val="0"/>
        <w:ind w:left="845" w:leftChars="0"/>
        <w:rPr>
          <w:rFonts w:hint="eastAsia"/>
          <w:lang w:val="en-US" w:eastAsia="zh-CN"/>
        </w:rPr>
      </w:pPr>
      <w:r>
        <w:rPr>
          <w:rFonts w:hint="eastAsia"/>
          <w:lang w:val="en-US" w:eastAsia="zh-CN"/>
        </w:rPr>
        <w:t>问题分析</w:t>
      </w:r>
    </w:p>
    <w:p>
      <w:pPr>
        <w:numPr>
          <w:ilvl w:val="0"/>
          <w:numId w:val="2"/>
        </w:numPr>
        <w:bidi w:val="0"/>
        <w:ind w:left="845" w:leftChars="0"/>
        <w:rPr>
          <w:rFonts w:hint="eastAsia"/>
          <w:lang w:val="en-US" w:eastAsia="zh-CN"/>
        </w:rPr>
      </w:pPr>
      <w:r>
        <w:rPr>
          <w:rFonts w:hint="eastAsia"/>
          <w:lang w:val="en-US" w:eastAsia="zh-CN"/>
        </w:rPr>
        <w:t>数据预处理</w:t>
      </w:r>
    </w:p>
    <w:p>
      <w:pPr>
        <w:numPr>
          <w:ilvl w:val="0"/>
          <w:numId w:val="2"/>
        </w:numPr>
        <w:bidi w:val="0"/>
        <w:ind w:left="845" w:leftChars="0"/>
        <w:rPr>
          <w:rFonts w:hint="eastAsia"/>
          <w:lang w:val="en-US" w:eastAsia="zh-CN"/>
        </w:rPr>
      </w:pPr>
      <w:r>
        <w:rPr>
          <w:rFonts w:hint="eastAsia"/>
          <w:lang w:val="en-US" w:eastAsia="zh-CN"/>
        </w:rPr>
        <w:t>模型训练与评估</w:t>
      </w:r>
    </w:p>
    <w:p>
      <w:pPr>
        <w:numPr>
          <w:ilvl w:val="0"/>
          <w:numId w:val="2"/>
        </w:numPr>
        <w:bidi w:val="0"/>
        <w:ind w:left="845" w:leftChars="0"/>
        <w:rPr>
          <w:rFonts w:hint="eastAsia"/>
          <w:lang w:val="en-US" w:eastAsia="zh-CN"/>
        </w:rPr>
      </w:pPr>
      <w:r>
        <w:rPr>
          <w:rFonts w:hint="eastAsia"/>
          <w:lang w:val="en-US" w:eastAsia="zh-CN"/>
        </w:rPr>
        <w:t>分析并选定模型</w:t>
      </w:r>
    </w:p>
    <w:p>
      <w:pPr>
        <w:snapToGrid/>
        <w:spacing w:beforeAutospacing="0" w:afterAutospacing="0" w:line="400" w:lineRule="exact"/>
        <w:ind w:right="0" w:rightChars="0"/>
        <w:jc w:val="both"/>
        <w:rPr>
          <w:rFonts w:hint="eastAsia" w:ascii="宋体" w:eastAsia="宋体"/>
          <w:sz w:val="24"/>
          <w:lang w:val="en-US" w:eastAsia="zh-CN"/>
        </w:rPr>
      </w:pPr>
    </w:p>
    <w:p>
      <w:pPr>
        <w:numPr>
          <w:ilvl w:val="0"/>
          <w:numId w:val="0"/>
        </w:numPr>
        <w:snapToGrid/>
        <w:spacing w:beforeAutospacing="0" w:afterAutospacing="0" w:line="400" w:lineRule="exact"/>
        <w:ind w:left="0" w:leftChars="0" w:right="0" w:rightChars="0" w:firstLine="480" w:firstLineChars="200"/>
        <w:jc w:val="both"/>
        <w:rPr>
          <w:rFonts w:hint="default" w:ascii="宋体" w:eastAsia="宋体"/>
          <w:sz w:val="24"/>
          <w:lang w:val="en-US" w:eastAsia="zh-CN"/>
        </w:rPr>
      </w:pPr>
      <w:r>
        <w:rPr>
          <w:rFonts w:hint="eastAsia" w:ascii="宋体" w:eastAsia="宋体"/>
          <w:sz w:val="24"/>
          <w:lang w:val="en-US" w:eastAsia="zh-CN"/>
        </w:rPr>
        <w:t>构建了一个 Sales Volume Forecast 销量预测模型，将机器学习应用到生产实践的过程中并基于GBDT回归算法为超市提供了一个基于历史数据的决策支持工具。模型</w:t>
      </w:r>
      <w:r>
        <w:rPr>
          <w:rFonts w:hint="default" w:ascii="宋体" w:eastAsia="宋体"/>
          <w:sz w:val="24"/>
          <w:lang w:val="en-US" w:eastAsia="zh-CN"/>
        </w:rPr>
        <w:t>预测结果可以用于</w:t>
      </w:r>
      <w:r>
        <w:rPr>
          <w:rFonts w:hint="eastAsia" w:ascii="宋体" w:eastAsia="宋体"/>
          <w:sz w:val="24"/>
          <w:lang w:val="en-US" w:eastAsia="zh-CN"/>
        </w:rPr>
        <w:t>帮助超市管理人员</w:t>
      </w:r>
      <w:r>
        <w:rPr>
          <w:rFonts w:hint="default" w:ascii="宋体" w:eastAsia="宋体"/>
          <w:sz w:val="24"/>
          <w:lang w:val="en-US" w:eastAsia="zh-CN"/>
        </w:rPr>
        <w:t>制定合理的库存管理策略，提高超市的运营效率和利润。</w:t>
      </w:r>
    </w:p>
    <w:p>
      <w:pPr>
        <w:numPr>
          <w:ilvl w:val="0"/>
          <w:numId w:val="0"/>
        </w:numPr>
        <w:snapToGrid/>
        <w:spacing w:beforeAutospacing="0" w:afterAutospacing="0" w:line="400" w:lineRule="exact"/>
        <w:ind w:left="0" w:leftChars="0" w:right="0" w:rightChars="0" w:firstLine="480" w:firstLineChars="200"/>
        <w:jc w:val="both"/>
        <w:rPr>
          <w:rFonts w:hint="eastAsia" w:ascii="宋体" w:eastAsia="宋体"/>
          <w:sz w:val="24"/>
          <w:lang w:val="en-US" w:eastAsia="zh-CN"/>
        </w:rPr>
      </w:pPr>
      <w:r>
        <w:rPr>
          <w:rFonts w:hint="eastAsia" w:ascii="宋体" w:eastAsia="宋体"/>
          <w:sz w:val="24"/>
          <w:lang w:val="en-US" w:eastAsia="zh-CN"/>
        </w:rPr>
        <w:t>在实践中，超市管理人员应尽可能多地收集历史数据以提高模型的性能。同时还应注意定期更新数据，逐渐淘汰老的数据并使用新的数据进行训练与测试，这样该模型才能更好地适应环境的变化，提供更为准确的预测结果。</w:t>
      </w:r>
    </w:p>
    <w:p>
      <w:pPr>
        <w:numPr>
          <w:ilvl w:val="0"/>
          <w:numId w:val="0"/>
        </w:numPr>
        <w:snapToGrid/>
        <w:spacing w:beforeAutospacing="0" w:afterAutospacing="0" w:line="400" w:lineRule="exact"/>
        <w:ind w:left="0" w:leftChars="0" w:right="0" w:rightChars="0" w:firstLine="480" w:firstLineChars="200"/>
        <w:jc w:val="both"/>
        <w:rPr>
          <w:rFonts w:hint="eastAsia" w:ascii="宋体" w:eastAsia="宋体"/>
          <w:sz w:val="24"/>
          <w:lang w:val="en-US" w:eastAsia="zh-CN"/>
        </w:rPr>
      </w:pPr>
    </w:p>
    <w:p>
      <w:pPr>
        <w:numPr>
          <w:ilvl w:val="0"/>
          <w:numId w:val="0"/>
        </w:numPr>
        <w:snapToGrid/>
        <w:spacing w:beforeAutospacing="0" w:afterAutospacing="0" w:line="400" w:lineRule="exact"/>
        <w:ind w:left="0" w:leftChars="0" w:right="0" w:rightChars="0" w:firstLine="480" w:firstLineChars="200"/>
        <w:jc w:val="both"/>
        <w:rPr>
          <w:rFonts w:hint="eastAsia" w:ascii="宋体" w:eastAsia="宋体"/>
          <w:sz w:val="24"/>
          <w:lang w:val="en-US" w:eastAsia="zh-CN"/>
        </w:rPr>
      </w:pPr>
    </w:p>
    <w:p>
      <w:pPr>
        <w:numPr>
          <w:ilvl w:val="0"/>
          <w:numId w:val="0"/>
        </w:numPr>
        <w:snapToGrid/>
        <w:spacing w:beforeAutospacing="0" w:afterAutospacing="0" w:line="400" w:lineRule="exact"/>
        <w:ind w:left="0" w:leftChars="0" w:right="0" w:rightChars="0" w:firstLine="480" w:firstLineChars="200"/>
        <w:jc w:val="both"/>
        <w:rPr>
          <w:rFonts w:hint="eastAsia" w:ascii="宋体" w:eastAsia="宋体"/>
          <w:sz w:val="24"/>
          <w:lang w:val="en-US" w:eastAsia="zh-CN"/>
        </w:rPr>
      </w:pPr>
    </w:p>
    <w:p>
      <w:pPr>
        <w:numPr>
          <w:ilvl w:val="0"/>
          <w:numId w:val="0"/>
        </w:numPr>
        <w:snapToGrid/>
        <w:spacing w:beforeAutospacing="0" w:afterAutospacing="0" w:line="400" w:lineRule="exact"/>
        <w:ind w:left="0" w:leftChars="0" w:right="0" w:rightChars="0" w:firstLine="480" w:firstLineChars="200"/>
        <w:jc w:val="both"/>
        <w:rPr>
          <w:rFonts w:hint="eastAsia" w:ascii="宋体" w:eastAsia="宋体"/>
          <w:sz w:val="24"/>
          <w:lang w:val="en-US" w:eastAsia="zh-CN"/>
        </w:rPr>
      </w:pPr>
    </w:p>
    <w:p>
      <w:pPr>
        <w:numPr>
          <w:ilvl w:val="0"/>
          <w:numId w:val="0"/>
        </w:numPr>
        <w:snapToGrid/>
        <w:spacing w:beforeAutospacing="0" w:afterAutospacing="0" w:line="400" w:lineRule="exact"/>
        <w:ind w:left="0" w:leftChars="0" w:right="0" w:rightChars="0" w:firstLine="480" w:firstLineChars="200"/>
        <w:jc w:val="both"/>
        <w:rPr>
          <w:rFonts w:hint="eastAsia" w:ascii="宋体" w:eastAsia="宋体"/>
          <w:sz w:val="24"/>
          <w:lang w:val="en-US" w:eastAsia="zh-CN"/>
        </w:rPr>
      </w:pPr>
    </w:p>
    <w:p>
      <w:pPr>
        <w:numPr>
          <w:ilvl w:val="0"/>
          <w:numId w:val="0"/>
        </w:numPr>
        <w:snapToGrid/>
        <w:spacing w:beforeAutospacing="0" w:afterAutospacing="0" w:line="400" w:lineRule="exact"/>
        <w:ind w:left="0" w:leftChars="0" w:right="0" w:rightChars="0" w:firstLine="480" w:firstLineChars="200"/>
        <w:jc w:val="both"/>
        <w:rPr>
          <w:rFonts w:hint="eastAsia" w:ascii="宋体" w:eastAsia="宋体"/>
          <w:sz w:val="24"/>
          <w:lang w:val="en-US" w:eastAsia="zh-CN"/>
        </w:rPr>
      </w:pPr>
    </w:p>
    <w:p>
      <w:pPr>
        <w:numPr>
          <w:ilvl w:val="0"/>
          <w:numId w:val="0"/>
        </w:numPr>
        <w:snapToGrid/>
        <w:spacing w:beforeAutospacing="0" w:afterAutospacing="0" w:line="400" w:lineRule="exact"/>
        <w:ind w:left="0" w:leftChars="0" w:right="0" w:rightChars="0" w:firstLine="480" w:firstLineChars="200"/>
        <w:jc w:val="both"/>
        <w:rPr>
          <w:rFonts w:hint="eastAsia" w:ascii="宋体" w:eastAsia="宋体"/>
          <w:sz w:val="24"/>
          <w:lang w:val="en-US" w:eastAsia="zh-CN"/>
        </w:rPr>
      </w:pPr>
    </w:p>
    <w:p>
      <w:pPr>
        <w:numPr>
          <w:ilvl w:val="0"/>
          <w:numId w:val="0"/>
        </w:numPr>
        <w:snapToGrid/>
        <w:spacing w:beforeAutospacing="0" w:afterAutospacing="0" w:line="400" w:lineRule="exact"/>
        <w:ind w:right="0" w:rightChars="0"/>
        <w:jc w:val="both"/>
        <w:rPr>
          <w:rFonts w:hint="eastAsia" w:ascii="宋体" w:eastAsia="宋体"/>
          <w:sz w:val="24"/>
          <w:lang w:val="en-US" w:eastAsia="zh-CN"/>
        </w:rPr>
      </w:pPr>
    </w:p>
    <w:p>
      <w:pPr>
        <w:numPr>
          <w:ilvl w:val="0"/>
          <w:numId w:val="0"/>
        </w:numPr>
        <w:snapToGrid/>
        <w:spacing w:beforeAutospacing="0" w:afterAutospacing="0" w:line="400" w:lineRule="exact"/>
        <w:ind w:right="0" w:rightChars="0"/>
        <w:jc w:val="left"/>
        <w:rPr>
          <w:rFonts w:hint="default" w:ascii="黑体" w:hAnsi="黑体" w:eastAsia="黑体" w:cs="黑体"/>
          <w:b/>
          <w:bCs/>
          <w:sz w:val="21"/>
          <w:szCs w:val="21"/>
          <w:lang w:val="en-US" w:eastAsia="zh-CN"/>
        </w:rPr>
      </w:pPr>
      <w:r>
        <w:rPr>
          <w:rFonts w:hint="eastAsia" w:ascii="黑体" w:hAnsi="黑体" w:eastAsia="黑体" w:cs="黑体"/>
          <w:b/>
          <w:bCs/>
          <w:sz w:val="21"/>
          <w:szCs w:val="21"/>
          <w:lang w:val="en-US" w:eastAsia="zh-CN"/>
        </w:rPr>
        <w:t>参考文献:</w:t>
      </w:r>
    </w:p>
    <w:p>
      <w:pPr>
        <w:numPr>
          <w:ilvl w:val="0"/>
          <w:numId w:val="3"/>
        </w:numPr>
        <w:snapToGrid/>
        <w:spacing w:beforeAutospacing="0" w:afterAutospacing="0" w:line="400" w:lineRule="exact"/>
        <w:ind w:right="0" w:rightChars="0"/>
        <w:jc w:val="both"/>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赵卫东，董亮.机器学习 = Machine learning[M]. </w:t>
      </w:r>
      <w:r>
        <w:rPr>
          <w:rFonts w:hint="eastAsia" w:ascii="宋体" w:hAnsi="宋体" w:eastAsia="宋体" w:cs="宋体"/>
          <w:b w:val="0"/>
          <w:bCs w:val="0"/>
          <w:sz w:val="18"/>
          <w:szCs w:val="18"/>
          <w:lang w:val="en-US" w:eastAsia="zh-CN"/>
        </w:rPr>
        <w:fldChar w:fldCharType="begin"/>
      </w:r>
      <w:r>
        <w:rPr>
          <w:rFonts w:hint="eastAsia" w:ascii="宋体" w:hAnsi="宋体" w:eastAsia="宋体" w:cs="宋体"/>
          <w:b w:val="0"/>
          <w:bCs w:val="0"/>
          <w:sz w:val="18"/>
          <w:szCs w:val="18"/>
          <w:lang w:val="en-US" w:eastAsia="zh-CN"/>
        </w:rPr>
        <w:instrText xml:space="preserve"> HYPERLINK "javascript:open_window("//opac.fudan.edu.cn/F/S3PGU5MQSF1RPN2M5I52A6HN9U56UFH672X6SHVAIAQ4F23AB8-00788?func=service&amp;doc_number=002373736&amp;line_number=0006&amp;service_type=TAG");" </w:instrText>
      </w:r>
      <w:r>
        <w:rPr>
          <w:rFonts w:hint="eastAsia" w:ascii="宋体" w:hAnsi="宋体" w:eastAsia="宋体" w:cs="宋体"/>
          <w:b w:val="0"/>
          <w:bCs w:val="0"/>
          <w:sz w:val="18"/>
          <w:szCs w:val="18"/>
          <w:lang w:val="en-US" w:eastAsia="zh-CN"/>
        </w:rPr>
        <w:fldChar w:fldCharType="separate"/>
      </w:r>
      <w:r>
        <w:rPr>
          <w:rFonts w:hint="eastAsia" w:ascii="宋体" w:hAnsi="宋体" w:eastAsia="宋体" w:cs="宋体"/>
          <w:b w:val="0"/>
          <w:bCs w:val="0"/>
          <w:sz w:val="18"/>
          <w:szCs w:val="18"/>
          <w:lang w:val="en-US" w:eastAsia="zh-CN"/>
        </w:rPr>
        <w:t>北京: 人民邮电出版社, 2022</w:t>
      </w:r>
      <w:r>
        <w:rPr>
          <w:rFonts w:hint="eastAsia" w:ascii="宋体" w:hAnsi="宋体" w:eastAsia="宋体" w:cs="宋体"/>
          <w:b w:val="0"/>
          <w:bCs w:val="0"/>
          <w:sz w:val="18"/>
          <w:szCs w:val="18"/>
          <w:lang w:val="en-US" w:eastAsia="zh-CN"/>
        </w:rPr>
        <w:fldChar w:fldCharType="end"/>
      </w:r>
      <w:r>
        <w:rPr>
          <w:rFonts w:hint="eastAsia" w:ascii="宋体" w:hAnsi="宋体" w:eastAsia="宋体" w:cs="宋体"/>
          <w:b w:val="0"/>
          <w:bCs w:val="0"/>
          <w:sz w:val="18"/>
          <w:szCs w:val="18"/>
          <w:lang w:val="en-US" w:eastAsia="zh-CN"/>
        </w:rPr>
        <w:t>.</w:t>
      </w:r>
    </w:p>
    <w:p>
      <w:pPr>
        <w:numPr>
          <w:ilvl w:val="0"/>
          <w:numId w:val="3"/>
        </w:numPr>
        <w:snapToGrid/>
        <w:spacing w:beforeAutospacing="0" w:afterAutospacing="0" w:line="400" w:lineRule="exact"/>
        <w:ind w:right="0" w:rightChars="0"/>
        <w:jc w:val="both"/>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fldChar w:fldCharType="begin"/>
      </w:r>
      <w:r>
        <w:rPr>
          <w:rFonts w:hint="eastAsia" w:ascii="宋体" w:hAnsi="宋体" w:eastAsia="宋体" w:cs="宋体"/>
          <w:b w:val="0"/>
          <w:bCs w:val="0"/>
          <w:sz w:val="18"/>
          <w:szCs w:val="18"/>
          <w:lang w:val="en-US" w:eastAsia="zh-CN"/>
        </w:rPr>
        <w:instrText xml:space="preserve"> HYPERLINK "javascript:open_window("//opac.fudan.edu.cn/F/S3PGU5MQSF1RPN2M5I52A6HN9U56UFH672X6SHVAIAQ4F23AB8-15105?func=service&amp;doc_number=002373737&amp;line_number=0004&amp;service_type=TAG");" </w:instrText>
      </w:r>
      <w:r>
        <w:rPr>
          <w:rFonts w:hint="eastAsia" w:ascii="宋体" w:hAnsi="宋体" w:eastAsia="宋体" w:cs="宋体"/>
          <w:b w:val="0"/>
          <w:bCs w:val="0"/>
          <w:sz w:val="18"/>
          <w:szCs w:val="18"/>
          <w:lang w:val="en-US" w:eastAsia="zh-CN"/>
        </w:rPr>
        <w:fldChar w:fldCharType="separate"/>
      </w:r>
      <w:r>
        <w:rPr>
          <w:rFonts w:hint="eastAsia" w:ascii="宋体" w:hAnsi="宋体" w:eastAsia="宋体" w:cs="宋体"/>
          <w:b w:val="0"/>
          <w:bCs w:val="0"/>
          <w:sz w:val="18"/>
          <w:szCs w:val="18"/>
          <w:lang w:val="en-US" w:eastAsia="zh-CN"/>
        </w:rPr>
        <w:t>赵卫东，董亮</w:t>
      </w:r>
      <w:r>
        <w:rPr>
          <w:rFonts w:hint="eastAsia" w:ascii="宋体" w:hAnsi="宋体" w:eastAsia="宋体" w:cs="宋体"/>
          <w:b w:val="0"/>
          <w:bCs w:val="0"/>
          <w:sz w:val="18"/>
          <w:szCs w:val="18"/>
          <w:lang w:val="en-US" w:eastAsia="zh-CN"/>
        </w:rPr>
        <w:fldChar w:fldCharType="end"/>
      </w:r>
      <w:r>
        <w:rPr>
          <w:rFonts w:hint="eastAsia" w:ascii="宋体" w:hAnsi="宋体" w:eastAsia="宋体" w:cs="宋体"/>
          <w:b w:val="0"/>
          <w:bCs w:val="0"/>
          <w:sz w:val="18"/>
          <w:szCs w:val="18"/>
          <w:lang w:val="en-US" w:eastAsia="zh-CN"/>
        </w:rPr>
        <w:t xml:space="preserve">.Python机器学习实战案例[M]. </w:t>
      </w:r>
      <w:r>
        <w:rPr>
          <w:rFonts w:hint="eastAsia" w:ascii="宋体" w:hAnsi="宋体" w:eastAsia="宋体" w:cs="宋体"/>
          <w:b w:val="0"/>
          <w:bCs w:val="0"/>
          <w:sz w:val="18"/>
          <w:szCs w:val="18"/>
          <w:lang w:val="en-US" w:eastAsia="zh-CN"/>
        </w:rPr>
        <w:fldChar w:fldCharType="begin"/>
      </w:r>
      <w:r>
        <w:rPr>
          <w:rFonts w:hint="eastAsia" w:ascii="宋体" w:hAnsi="宋体" w:eastAsia="宋体" w:cs="宋体"/>
          <w:b w:val="0"/>
          <w:bCs w:val="0"/>
          <w:sz w:val="18"/>
          <w:szCs w:val="18"/>
          <w:lang w:val="en-US" w:eastAsia="zh-CN"/>
        </w:rPr>
        <w:instrText xml:space="preserve"> HYPERLINK "javascript:open_window("//opac.fudan.edu.cn/F/S3PGU5MQSF1RPN2M5I52A6HN9U56UFH672X6SHVAIAQ4F23AB8-15106?func=service&amp;doc_number=002373737&amp;line_number=0006&amp;service_type=TAG");" </w:instrText>
      </w:r>
      <w:r>
        <w:rPr>
          <w:rFonts w:hint="eastAsia" w:ascii="宋体" w:hAnsi="宋体" w:eastAsia="宋体" w:cs="宋体"/>
          <w:b w:val="0"/>
          <w:bCs w:val="0"/>
          <w:sz w:val="18"/>
          <w:szCs w:val="18"/>
          <w:lang w:val="en-US" w:eastAsia="zh-CN"/>
        </w:rPr>
        <w:fldChar w:fldCharType="separate"/>
      </w:r>
      <w:r>
        <w:rPr>
          <w:rFonts w:hint="eastAsia" w:ascii="宋体" w:hAnsi="宋体" w:eastAsia="宋体" w:cs="宋体"/>
          <w:b w:val="0"/>
          <w:bCs w:val="0"/>
          <w:sz w:val="18"/>
          <w:szCs w:val="18"/>
          <w:lang w:val="en-US" w:eastAsia="zh-CN"/>
        </w:rPr>
        <w:t>北京: 清华大学出版社, 2022</w:t>
      </w:r>
      <w:r>
        <w:rPr>
          <w:rFonts w:hint="eastAsia" w:ascii="宋体" w:hAnsi="宋体" w:eastAsia="宋体" w:cs="宋体"/>
          <w:b w:val="0"/>
          <w:bCs w:val="0"/>
          <w:sz w:val="18"/>
          <w:szCs w:val="18"/>
          <w:lang w:val="en-US" w:eastAsia="zh-CN"/>
        </w:rPr>
        <w:fldChar w:fldCharType="end"/>
      </w:r>
      <w:r>
        <w:rPr>
          <w:rFonts w:hint="eastAsia" w:ascii="宋体" w:hAnsi="宋体" w:eastAsia="宋体" w:cs="宋体"/>
          <w:b w:val="0"/>
          <w:bCs w:val="0"/>
          <w:sz w:val="18"/>
          <w:szCs w:val="18"/>
          <w:lang w:val="en-US" w:eastAsia="zh-CN"/>
        </w:rPr>
        <w:t>.</w:t>
      </w:r>
    </w:p>
    <w:p/>
    <w:p/>
    <w:sectPr>
      <w:footerReference r:id="rId7"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Wingdings 2">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posOffset>5081905</wp:posOffset>
              </wp:positionH>
              <wp:positionV relativeFrom="paragraph">
                <wp:posOffset>-59690</wp:posOffset>
              </wp:positionV>
              <wp:extent cx="192405" cy="22098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92405" cy="2209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2</w:t>
                          </w:r>
                          <w:r>
                            <w:rPr>
                              <w:sz w:val="22"/>
                              <w:szCs w:val="22"/>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00.15pt;margin-top:-4.7pt;height:17.4pt;width:15.15pt;mso-position-horizontal-relative:margin;z-index:251659264;mso-width-relative:page;mso-height-relative:page;" filled="f" stroked="f" coordsize="21600,21600" o:gfxdata="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HeVorLZAAAACQEAAA8AAAAAAAAAAQAgAAAAIgAAAGRycy9kb3du&#10;cmV2LnhtbFBLAQIUABQAAAAIAIdO4kDosR2ENwIAAGEEAAAOAAAAAAAAAAEAIAAAACgBAABkcnMv&#10;ZTJvRG9jLnhtbFBLBQYAAAAABgAGAFkBAADRBQAAAAA=&#10;">
              <v:fill on="f" focussize="0,0"/>
              <v:stroke on="f" weight="0.5pt"/>
              <v:imagedata o:title=""/>
              <o:lock v:ext="edit" aspectratio="f"/>
              <v:textbox inset="0mm,0mm,0mm,0mm">
                <w:txbxContent>
                  <w:p>
                    <w:pPr>
                      <w:pStyle w:val="5"/>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2</w:t>
                    </w:r>
                    <w:r>
                      <w:rPr>
                        <w:sz w:val="22"/>
                        <w:szCs w:val="22"/>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default"/>
        <w:lang w:val="en-US" w:eastAsia="zh-CN"/>
      </w:rPr>
    </w:pPr>
    <w:r>
      <w:rPr>
        <w:rFonts w:hint="eastAsia"/>
        <w:lang w:val="en-US" w:eastAsia="zh-CN"/>
      </w:rPr>
      <w:t>21302010042 侯斌洋 SOFT130090 机器学习</w:t>
    </w:r>
  </w:p>
  <w:p>
    <w:pPr>
      <w:pStyle w:val="6"/>
      <w:wordWrap/>
      <w:jc w:val="right"/>
      <w:rPr>
        <w:rFonts w:hint="default"/>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EF9EB1"/>
    <w:multiLevelType w:val="singleLevel"/>
    <w:tmpl w:val="22EF9EB1"/>
    <w:lvl w:ilvl="0" w:tentative="0">
      <w:start w:val="1"/>
      <w:numFmt w:val="decimal"/>
      <w:suff w:val="space"/>
      <w:lvlText w:val="[%1]"/>
      <w:lvlJc w:val="left"/>
    </w:lvl>
  </w:abstractNum>
  <w:abstractNum w:abstractNumId="1">
    <w:nsid w:val="616CEA6B"/>
    <w:multiLevelType w:val="singleLevel"/>
    <w:tmpl w:val="616CEA6B"/>
    <w:lvl w:ilvl="0" w:tentative="0">
      <w:start w:val="1"/>
      <w:numFmt w:val="decimal"/>
      <w:lvlText w:val="%1."/>
      <w:lvlJc w:val="left"/>
      <w:pPr>
        <w:tabs>
          <w:tab w:val="left" w:pos="420"/>
        </w:tabs>
        <w:ind w:left="845" w:hanging="425"/>
      </w:pPr>
      <w:rPr>
        <w:rFonts w:hint="default"/>
      </w:rPr>
    </w:lvl>
  </w:abstractNum>
  <w:abstractNum w:abstractNumId="2">
    <w:nsid w:val="6F55528E"/>
    <w:multiLevelType w:val="multilevel"/>
    <w:tmpl w:val="6F55528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C">
    <w15:presenceInfo w15:providerId="None" w15:userId="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hmMjhkNjc5YzNiZDhmMDI2MDgxODMwNjBlNDE1NjYifQ=="/>
  </w:docVars>
  <w:rsids>
    <w:rsidRoot w:val="00B1545A"/>
    <w:rsid w:val="00B1545A"/>
    <w:rsid w:val="04215493"/>
    <w:rsid w:val="068C7EA3"/>
    <w:rsid w:val="0A2049EA"/>
    <w:rsid w:val="0AF85654"/>
    <w:rsid w:val="0D9553DC"/>
    <w:rsid w:val="108B130F"/>
    <w:rsid w:val="11683CF4"/>
    <w:rsid w:val="123D0D6C"/>
    <w:rsid w:val="174A5489"/>
    <w:rsid w:val="18F11A2A"/>
    <w:rsid w:val="1B471C84"/>
    <w:rsid w:val="1B9B5732"/>
    <w:rsid w:val="282B4E63"/>
    <w:rsid w:val="2E751381"/>
    <w:rsid w:val="2EBF6305"/>
    <w:rsid w:val="301B3A0F"/>
    <w:rsid w:val="302238C8"/>
    <w:rsid w:val="303837B5"/>
    <w:rsid w:val="34025F32"/>
    <w:rsid w:val="36F47456"/>
    <w:rsid w:val="37C80C1D"/>
    <w:rsid w:val="3FEB482C"/>
    <w:rsid w:val="44E977E0"/>
    <w:rsid w:val="45EC57D9"/>
    <w:rsid w:val="478D08F6"/>
    <w:rsid w:val="49757894"/>
    <w:rsid w:val="55F36710"/>
    <w:rsid w:val="56BC5241"/>
    <w:rsid w:val="5F3A715E"/>
    <w:rsid w:val="60197B20"/>
    <w:rsid w:val="629628FD"/>
    <w:rsid w:val="68352BB8"/>
    <w:rsid w:val="6D6F26C8"/>
    <w:rsid w:val="72F0321D"/>
    <w:rsid w:val="750758DC"/>
    <w:rsid w:val="775070C7"/>
    <w:rsid w:val="788A6608"/>
    <w:rsid w:val="79ED1C61"/>
    <w:rsid w:val="7C150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0">
    <w:name w:val="Default Paragraph Font"/>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semiHidden/>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microsoft.com/office/2011/relationships/people" Target="people.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0</Characters>
  <Lines>0</Lines>
  <Paragraphs>0</Paragraphs>
  <TotalTime>1</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2023-12-12T09:38:00Z</dcterms:created>
  <dc:creator>斌洋 侯</dc:creator>
  <cp:lastModifiedBy>侯斌洋</cp:lastModifiedBy>
  <dcterms:modified xsi:type="dcterms:W3CDTF">2023-12-20T08:03:42Z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B49E078C7DAD4834B53EF9D3BFE3AC18_12</vt:lpwstr>
  </property>
</Properties>
</file>